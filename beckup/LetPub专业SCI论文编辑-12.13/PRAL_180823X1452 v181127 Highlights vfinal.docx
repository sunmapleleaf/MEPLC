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</w:pPr>
      <w:r w:rsidRPr="0026300F">
        <w:rPr>
          <w:rFonts w:ascii="Times New Roman" w:eastAsia="TimesNewRomanPS-BoldMT" w:hAnsi="Times New Roman" w:cs="Times New Roman"/>
          <w:b/>
          <w:bCs/>
          <w:kern w:val="0"/>
          <w:sz w:val="30"/>
          <w:szCs w:val="30"/>
        </w:rPr>
        <w:t>Highlights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Dear</w:t>
      </w:r>
      <w:r>
        <w:rPr>
          <w:rFonts w:ascii="Times New Roman" w:eastAsia="TimesNewRomanPSMT" w:hAnsi="Times New Roman" w:cs="Times New Roman" w:hint="eastAsia"/>
          <w:kern w:val="0"/>
          <w:sz w:val="24"/>
          <w:szCs w:val="24"/>
        </w:rPr>
        <w:t xml:space="preserve"> </w:t>
      </w:r>
      <w:del w:id="0" w:author="Accdon" w:date="2018-11-29T09:49:00Z">
        <w:r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reviewer</w:delText>
        </w:r>
        <w:r w:rsidR="00C22B97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s</w:delText>
        </w:r>
      </w:del>
      <w:ins w:id="1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R</w:t>
        </w:r>
        <w:r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eviewer</w:t>
        </w:r>
        <w:r w:rsidR="00C22B97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s</w:t>
        </w:r>
      </w:ins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:</w:t>
      </w:r>
    </w:p>
    <w:p w:rsidR="0026300F" w:rsidRPr="0026300F" w:rsidRDefault="0026300F" w:rsidP="0026300F">
      <w:pPr>
        <w:autoSpaceDE w:val="0"/>
        <w:autoSpaceDN w:val="0"/>
        <w:adjustRightInd w:val="0"/>
        <w:spacing w:line="480" w:lineRule="auto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del w:id="2" w:author="Accdon" w:date="2018-11-29T09:49:00Z">
        <w:r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About </w:delText>
        </w:r>
      </w:del>
      <w:ins w:id="3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Regarding the</w:t>
        </w:r>
        <w:r w:rsidR="00B21EF8"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 </w:t>
        </w:r>
      </w:ins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contribution</w:t>
      </w:r>
      <w:r w:rsidR="00D10CB8">
        <w:rPr>
          <w:rFonts w:ascii="Times New Roman" w:eastAsia="TimesNewRomanPSMT" w:hAnsi="Times New Roman" w:cs="Times New Roman"/>
          <w:kern w:val="0"/>
          <w:sz w:val="24"/>
          <w:szCs w:val="24"/>
        </w:rPr>
        <w:t>s</w:t>
      </w:r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del w:id="4" w:author="Accdon" w:date="2018-11-29T09:49:00Z">
        <w:r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in</w:delText>
        </w:r>
      </w:del>
      <w:ins w:id="5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of this paper to</w:t>
        </w:r>
      </w:ins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the field of industrial control, the highlights are </w:t>
      </w:r>
      <w:del w:id="6" w:author="Accdon" w:date="2018-11-29T09:49:00Z">
        <w:r w:rsidRPr="0026300F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as follows</w:delText>
        </w:r>
      </w:del>
      <w:ins w:id="7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the following</w:t>
        </w:r>
      </w:ins>
      <w:r w:rsidRPr="0026300F">
        <w:rPr>
          <w:rFonts w:ascii="Times New Roman" w:eastAsia="TimesNewRomanPSMT" w:hAnsi="Times New Roman" w:cs="Times New Roman"/>
          <w:kern w:val="0"/>
          <w:sz w:val="24"/>
          <w:szCs w:val="24"/>
        </w:rPr>
        <w:t>:</w:t>
      </w:r>
    </w:p>
    <w:p w:rsidR="00D10CB8" w:rsidRDefault="0070194A" w:rsidP="00407F0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del w:id="8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To pose</w:delText>
        </w:r>
      </w:del>
      <w:ins w:id="9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A concept of</w:t>
        </w:r>
      </w:ins>
      <w:r w:rsidR="00B21EF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</w:t>
      </w:r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user-oriented development method </w:t>
      </w:r>
      <w:del w:id="10" w:author="Accdon" w:date="2018-11-29T09:49:00Z">
        <w:r w:rsidR="00D10CB8"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contained</w:delText>
        </w:r>
      </w:del>
      <w:ins w:id="11" w:author="Accdon" w:date="2018-11-29T09:49:00Z">
        <w:r w:rsidR="00D10CB8"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contain</w:t>
        </w:r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ing</w:t>
        </w:r>
      </w:ins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 comprehensive optimization method for logic and motion control mixed applications</w:t>
      </w:r>
      <w:ins w:id="12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.</w:t>
        </w:r>
      </w:ins>
      <w:r w:rsidR="00D10CB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:rsidR="00620FED" w:rsidRDefault="00D10CB8" w:rsidP="00407F0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del w:id="13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To </w:delTex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implement</w:delText>
        </w:r>
      </w:del>
      <w:ins w:id="14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Details for</w:t>
        </w:r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 </w: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implement</w:t>
        </w:r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ing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the concept</w:t>
      </w:r>
      <w:del w:id="15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 by</w:delText>
        </w:r>
      </w:del>
      <w:ins w:id="16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,</w: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 </w:t>
        </w:r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including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adding sufficie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nt processors, a </w:t>
      </w:r>
      <w:del w:id="17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multi-language </w:delTex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supported </w:delText>
        </w:r>
      </w:del>
      <w:proofErr w:type="gramStart"/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graphical</w:t>
      </w:r>
      <w:proofErr w:type="gramEnd"/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component </w:t>
      </w:r>
      <w:ins w:id="18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with multi-language </w:t>
        </w:r>
        <w:r w:rsidR="00B21EF8"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support 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to improve </w:t>
      </w:r>
      <w:del w:id="19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the</w:delText>
        </w:r>
      </w:del>
      <w:ins w:id="20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its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adaptability </w:t>
      </w:r>
      <w:del w:id="21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of</w:delText>
        </w:r>
      </w:del>
      <w:ins w:id="22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by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developers, and an optimized system structure.</w:t>
      </w:r>
    </w:p>
    <w:p w:rsidR="00D10CB8" w:rsidRDefault="00D10CB8" w:rsidP="00407F0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del w:id="23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To implement</w:delText>
        </w:r>
      </w:del>
      <w:ins w:id="24" w:author="Accdon" w:date="2018-11-29T09:49:00Z">
        <w:r w:rsidR="001F2214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I</w:t>
        </w:r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mplement</w:t>
        </w:r>
        <w:r w:rsidR="001F2214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ation of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a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distributed control system for </w:t>
      </w:r>
      <w:del w:id="25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the </w:delText>
        </w:r>
      </w:del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injection</w:t>
      </w:r>
      <w:del w:id="26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 </w:delText>
        </w:r>
      </w:del>
      <w:ins w:id="27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-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molding </w:t>
      </w:r>
      <w:del w:id="28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machine,</w:delText>
        </w:r>
      </w:del>
      <w:ins w:id="29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machine</w:t>
        </w:r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s.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</w:p>
    <w:p w:rsidR="00D10CB8" w:rsidRPr="00C22B97" w:rsidRDefault="00D10CB8" w:rsidP="00407F0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480" w:lineRule="auto"/>
        <w:ind w:left="360"/>
        <w:jc w:val="left"/>
        <w:rPr>
          <w:rFonts w:ascii="Times New Roman" w:eastAsia="TimesNewRomanPSMT" w:hAnsi="Times New Roman" w:cs="Times New Roman"/>
          <w:kern w:val="0"/>
          <w:sz w:val="24"/>
          <w:szCs w:val="24"/>
        </w:rPr>
      </w:pPr>
      <w:del w:id="30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O</w:delTex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ur </w:delText>
        </w:r>
      </w:del>
      <w:ins w:id="31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An increase in </w:t>
        </w:r>
      </w:ins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system startup time </w:t>
      </w:r>
      <w:del w:id="32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increased </w:delText>
        </w:r>
      </w:del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by more than 5 times in the case of a</w:t>
      </w:r>
      <w:r>
        <w:rPr>
          <w:rFonts w:ascii="Times New Roman" w:eastAsia="TimesNewRomanPSMT" w:hAnsi="Times New Roman" w:cs="Times New Roman"/>
          <w:kern w:val="0"/>
          <w:sz w:val="24"/>
          <w:szCs w:val="24"/>
        </w:rPr>
        <w:t>lmost identical key performance</w:t>
      </w:r>
      <w:del w:id="33" w:author="Accdon" w:date="2018-11-29T09:49:00Z">
        <w:r>
          <w:rPr>
            <w:rFonts w:ascii="Times New Roman" w:eastAsia="TimesNewRomanPSMT" w:hAnsi="Times New Roman" w:cs="Times New Roman" w:hint="eastAsia"/>
            <w:kern w:val="0"/>
            <w:sz w:val="24"/>
            <w:szCs w:val="24"/>
          </w:rPr>
          <w:delText>,</w:delTex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 </w:delText>
        </w:r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t</w:delText>
        </w:r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hrough</w:delText>
        </w:r>
      </w:del>
      <w:ins w:id="34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 xml:space="preserve"> </w:t>
        </w:r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(</w:t>
        </w:r>
        <w:r w:rsidR="000E708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based on the results of</w:t>
        </w:r>
      </w:ins>
      <w:bookmarkStart w:id="35" w:name="_GoBack"/>
      <w:bookmarkEnd w:id="35"/>
      <w:r w:rsidR="000E7088"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comparison with </w:t>
      </w:r>
      <w:del w:id="36" w:author="Accdon" w:date="2018-11-29T09:49:00Z">
        <w:r w:rsidRPr="00D10CB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 xml:space="preserve">the </w:delText>
        </w:r>
      </w:del>
      <w:r w:rsidRPr="00D10CB8">
        <w:rPr>
          <w:rFonts w:ascii="Times New Roman" w:eastAsia="TimesNewRomanPSMT" w:hAnsi="Times New Roman" w:cs="Times New Roman"/>
          <w:kern w:val="0"/>
          <w:sz w:val="24"/>
          <w:szCs w:val="24"/>
        </w:rPr>
        <w:t>TECHMATION and KEBA systems</w:t>
      </w:r>
      <w:del w:id="37" w:author="Accdon" w:date="2018-11-29T09:49:00Z"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delText>.</w:delText>
        </w:r>
      </w:del>
      <w:ins w:id="38" w:author="Accdon" w:date="2018-11-29T09:49:00Z">
        <w:r w:rsidR="00B21EF8"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)</w:t>
        </w:r>
        <w:r>
          <w:rPr>
            <w:rFonts w:ascii="Times New Roman" w:eastAsia="TimesNewRomanPSMT" w:hAnsi="Times New Roman" w:cs="Times New Roman"/>
            <w:kern w:val="0"/>
            <w:sz w:val="24"/>
            <w:szCs w:val="24"/>
          </w:rPr>
          <w:t>.</w:t>
        </w:r>
      </w:ins>
    </w:p>
    <w:sectPr w:rsidR="00D10CB8" w:rsidRPr="00C22B97" w:rsidSect="00620FE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793B" w:rsidRDefault="00E6793B" w:rsidP="003327B8">
      <w:r>
        <w:separator/>
      </w:r>
    </w:p>
  </w:endnote>
  <w:endnote w:type="continuationSeparator" w:id="0">
    <w:p w:rsidR="00E6793B" w:rsidRDefault="00E6793B" w:rsidP="00332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BoldMT">
    <w:altName w:val="等线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9" w:rsidRDefault="008F1EC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793B" w:rsidRDefault="00E6793B" w:rsidP="003327B8">
      <w:r>
        <w:separator/>
      </w:r>
    </w:p>
  </w:footnote>
  <w:footnote w:type="continuationSeparator" w:id="0">
    <w:p w:rsidR="00E6793B" w:rsidRDefault="00E6793B" w:rsidP="003327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EC9" w:rsidRDefault="008F1E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C6DFB"/>
    <w:multiLevelType w:val="hybridMultilevel"/>
    <w:tmpl w:val="15F00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MB">
    <w15:presenceInfo w15:providerId="None" w15:userId="LM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300F"/>
    <w:rsid w:val="000E7088"/>
    <w:rsid w:val="000E7673"/>
    <w:rsid w:val="0012558C"/>
    <w:rsid w:val="0013049F"/>
    <w:rsid w:val="00177D99"/>
    <w:rsid w:val="001F2214"/>
    <w:rsid w:val="00255FA4"/>
    <w:rsid w:val="0026300F"/>
    <w:rsid w:val="003327B8"/>
    <w:rsid w:val="00407F04"/>
    <w:rsid w:val="00426134"/>
    <w:rsid w:val="00567E72"/>
    <w:rsid w:val="005A47FE"/>
    <w:rsid w:val="00620FED"/>
    <w:rsid w:val="006F159D"/>
    <w:rsid w:val="0070194A"/>
    <w:rsid w:val="007A38D9"/>
    <w:rsid w:val="00867B19"/>
    <w:rsid w:val="008F1EC9"/>
    <w:rsid w:val="00926183"/>
    <w:rsid w:val="00A01B82"/>
    <w:rsid w:val="00B21EF8"/>
    <w:rsid w:val="00C16390"/>
    <w:rsid w:val="00C22B97"/>
    <w:rsid w:val="00C56772"/>
    <w:rsid w:val="00D10CB8"/>
    <w:rsid w:val="00D75883"/>
    <w:rsid w:val="00E15F42"/>
    <w:rsid w:val="00E6793B"/>
    <w:rsid w:val="00EF1783"/>
    <w:rsid w:val="00F87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F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样式2"/>
    <w:basedOn w:val="7"/>
    <w:uiPriority w:val="99"/>
    <w:rsid w:val="00E15F42"/>
    <w:pPr>
      <w:spacing w:before="240"/>
    </w:pPr>
    <w:rPr>
      <w:rFonts w:ascii="Times New Roman" w:eastAsia="SimSun" w:hAnsi="Times New Roman" w:cs="Times New Roman"/>
      <w:kern w:val="0"/>
      <w:sz w:val="20"/>
      <w:szCs w:val="20"/>
      <w:lang w:eastAsia="en-US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">
    <w:name w:val="Table Grid 7"/>
    <w:basedOn w:val="a1"/>
    <w:uiPriority w:val="99"/>
    <w:semiHidden/>
    <w:unhideWhenUsed/>
    <w:rsid w:val="00E15F42"/>
    <w:pPr>
      <w:widowControl w:val="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3">
    <w:name w:val="样式3"/>
    <w:basedOn w:val="a1"/>
    <w:uiPriority w:val="99"/>
    <w:rsid w:val="00E15F42"/>
    <w:rPr>
      <w:rFonts w:ascii="Times New Roman" w:eastAsia="SimHei" w:hAnsi="Times New Roman" w:cs="Times New Roman"/>
      <w:kern w:val="0"/>
      <w:sz w:val="15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SimHei"/>
        <w:b/>
        <w:sz w:val="15"/>
      </w:rPr>
      <w:tblPr>
        <w:jc w:val="center"/>
        <w:tblCellMar>
          <w:top w:w="57" w:type="dxa"/>
          <w:left w:w="85" w:type="dxa"/>
          <w:bottom w:w="57" w:type="dxa"/>
          <w:right w:w="57" w:type="dxa"/>
        </w:tblCellMar>
      </w:tblPr>
      <w:trPr>
        <w:jc w:val="center"/>
      </w:trPr>
      <w:tcPr>
        <w:tc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</w:tcPr>
    </w:tblStylePr>
    <w:tblStylePr w:type="lastRow">
      <w:rPr>
        <w:rFonts w:eastAsia="SimHei"/>
        <w:b w:val="0"/>
        <w:sz w:val="15"/>
      </w:rPr>
    </w:tblStylePr>
  </w:style>
  <w:style w:type="paragraph" w:styleId="a3">
    <w:name w:val="header"/>
    <w:basedOn w:val="a"/>
    <w:link w:val="Char"/>
    <w:uiPriority w:val="99"/>
    <w:unhideWhenUsed/>
    <w:rsid w:val="00332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327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32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327B8"/>
    <w:rPr>
      <w:sz w:val="18"/>
      <w:szCs w:val="18"/>
    </w:rPr>
  </w:style>
  <w:style w:type="paragraph" w:styleId="a5">
    <w:name w:val="List Paragraph"/>
    <w:basedOn w:val="a"/>
    <w:uiPriority w:val="34"/>
    <w:qFormat/>
    <w:rsid w:val="00D10CB8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42613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6134"/>
    <w:rPr>
      <w:sz w:val="18"/>
      <w:szCs w:val="18"/>
    </w:rPr>
  </w:style>
  <w:style w:type="paragraph" w:styleId="a7">
    <w:name w:val="Revision"/>
    <w:hidden/>
    <w:uiPriority w:val="99"/>
    <w:semiHidden/>
    <w:rsid w:val="0042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yanyi</dc:creator>
  <cp:lastModifiedBy>Accdon</cp:lastModifiedBy>
  <cp:revision>1</cp:revision>
  <cp:lastPrinted>2016-02-19T09:13:00Z</cp:lastPrinted>
  <dcterms:created xsi:type="dcterms:W3CDTF">2016-02-19T09:11:00Z</dcterms:created>
  <dcterms:modified xsi:type="dcterms:W3CDTF">2018-11-29T01:49:00Z</dcterms:modified>
</cp:coreProperties>
</file>