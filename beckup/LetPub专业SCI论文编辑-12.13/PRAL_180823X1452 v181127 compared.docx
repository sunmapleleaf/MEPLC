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58D6" w:rsidRDefault="007B58D6" w:rsidP="007B58D6">
      <w:r>
        <w:t>%% bare_jrnl.tex</w:t>
      </w:r>
    </w:p>
    <w:p w:rsidR="007B58D6" w:rsidRDefault="007B58D6" w:rsidP="007B58D6">
      <w:r>
        <w:t>%% V1.4</w:t>
      </w:r>
    </w:p>
    <w:p w:rsidR="007B58D6" w:rsidRDefault="007B58D6" w:rsidP="007B58D6">
      <w:r>
        <w:t>%% 2012/12/27</w:t>
      </w:r>
    </w:p>
    <w:p w:rsidR="007B58D6" w:rsidRDefault="007B58D6" w:rsidP="007B58D6">
      <w:r>
        <w:t>%% by Michael Shell</w:t>
      </w:r>
    </w:p>
    <w:p w:rsidR="007B58D6" w:rsidRDefault="007B58D6" w:rsidP="007B58D6">
      <w:r>
        <w:t>%% see http://www.michaelshell.org/</w:t>
      </w:r>
    </w:p>
    <w:p w:rsidR="007B58D6" w:rsidRDefault="007B58D6" w:rsidP="007B58D6">
      <w:proofErr w:type="gramStart"/>
      <w:r>
        <w:t>%% for current contact information.</w:t>
      </w:r>
      <w:proofErr w:type="gramEnd"/>
    </w:p>
    <w:p w:rsidR="007B58D6" w:rsidRDefault="007B58D6" w:rsidP="007B58D6">
      <w:r>
        <w:t>%%</w:t>
      </w:r>
    </w:p>
    <w:p w:rsidR="007B58D6" w:rsidRDefault="007B58D6" w:rsidP="007B58D6">
      <w:r>
        <w:t>%% This is a skeleton file demonstrating the use of IEEEtran.cls</w:t>
      </w:r>
    </w:p>
    <w:p w:rsidR="007B58D6" w:rsidRDefault="007B58D6" w:rsidP="007B58D6">
      <w:r>
        <w:t>%% (requires IEEEtran.cls version 1.8 or later) with an IEEE journal paper.</w:t>
      </w:r>
    </w:p>
    <w:p w:rsidR="007B58D6" w:rsidRDefault="007B58D6" w:rsidP="007B58D6">
      <w:r>
        <w:t>%%</w:t>
      </w:r>
    </w:p>
    <w:p w:rsidR="007B58D6" w:rsidRDefault="007B58D6" w:rsidP="007B58D6">
      <w:r>
        <w:t>%% Support sites:</w:t>
      </w:r>
    </w:p>
    <w:p w:rsidR="007B58D6" w:rsidRDefault="007B58D6" w:rsidP="007B58D6">
      <w:r>
        <w:t>%% http://www.michaelshell.org/tex/ieeetran/</w:t>
      </w:r>
    </w:p>
    <w:p w:rsidR="007B58D6" w:rsidRDefault="007B58D6" w:rsidP="007B58D6">
      <w:r>
        <w:t>%% http://www.ctan.org/tex-archive/macros/latex/contrib/IEEEtran/</w:t>
      </w:r>
    </w:p>
    <w:p w:rsidR="007B58D6" w:rsidRDefault="007B58D6" w:rsidP="007B58D6">
      <w:r>
        <w:t>%% and</w:t>
      </w:r>
    </w:p>
    <w:p w:rsidR="007B58D6" w:rsidRDefault="007B58D6" w:rsidP="007B58D6">
      <w:r>
        <w:t>%% http://www.ieee.org/</w:t>
      </w:r>
    </w:p>
    <w:p w:rsidR="007B58D6" w:rsidRDefault="007B58D6" w:rsidP="007B58D6"/>
    <w:p w:rsidR="007B58D6" w:rsidRDefault="007B58D6" w:rsidP="007B58D6"/>
    <w:p w:rsidR="007B58D6" w:rsidRDefault="007B58D6" w:rsidP="007B58D6"/>
    <w:p w:rsidR="007B58D6" w:rsidRDefault="007B58D6" w:rsidP="007B58D6">
      <w:r>
        <w:t xml:space="preserve">% *** Authors should verify (and, if needed, correct) their </w:t>
      </w:r>
      <w:proofErr w:type="spellStart"/>
      <w:r>
        <w:t>LaTeX</w:t>
      </w:r>
      <w:proofErr w:type="spellEnd"/>
      <w:r>
        <w:t xml:space="preserve"> </w:t>
      </w:r>
      <w:proofErr w:type="gramStart"/>
      <w:r>
        <w:t>system  *</w:t>
      </w:r>
      <w:proofErr w:type="gramEnd"/>
      <w:r>
        <w:t>**</w:t>
      </w:r>
    </w:p>
    <w:p w:rsidR="007B58D6" w:rsidRDefault="007B58D6" w:rsidP="007B58D6">
      <w:r>
        <w:t xml:space="preserve">% *** with the </w:t>
      </w:r>
      <w:proofErr w:type="spellStart"/>
      <w:r>
        <w:t>testflow</w:t>
      </w:r>
      <w:proofErr w:type="spellEnd"/>
      <w:r>
        <w:t xml:space="preserve"> diagnostic prior to trusting their </w:t>
      </w:r>
      <w:proofErr w:type="spellStart"/>
      <w:r>
        <w:t>LaTeX</w:t>
      </w:r>
      <w:proofErr w:type="spellEnd"/>
      <w:r>
        <w:t xml:space="preserve"> platform ***</w:t>
      </w:r>
    </w:p>
    <w:p w:rsidR="007B58D6" w:rsidRDefault="007B58D6" w:rsidP="007B58D6">
      <w:proofErr w:type="gramStart"/>
      <w:r>
        <w:t>% *** with production work.</w:t>
      </w:r>
      <w:proofErr w:type="gramEnd"/>
      <w:r>
        <w:t xml:space="preserve"> IEEE's font choices can trigger bugs that </w:t>
      </w:r>
      <w:proofErr w:type="gramStart"/>
      <w:r>
        <w:t>do  *</w:t>
      </w:r>
      <w:proofErr w:type="gramEnd"/>
      <w:r>
        <w:t>**</w:t>
      </w:r>
    </w:p>
    <w:p w:rsidR="007B58D6" w:rsidRDefault="007B58D6" w:rsidP="007B58D6">
      <w:r>
        <w:t>% *** not appear when using other class files.                            ***</w:t>
      </w:r>
    </w:p>
    <w:p w:rsidR="007B58D6" w:rsidRDefault="007B58D6" w:rsidP="007B58D6">
      <w:r>
        <w:t xml:space="preserve">% </w:t>
      </w:r>
      <w:proofErr w:type="gramStart"/>
      <w:r>
        <w:t>The</w:t>
      </w:r>
      <w:proofErr w:type="gramEnd"/>
      <w:r>
        <w:t xml:space="preserve"> </w:t>
      </w:r>
      <w:proofErr w:type="spellStart"/>
      <w:r>
        <w:t>testflow</w:t>
      </w:r>
      <w:proofErr w:type="spellEnd"/>
      <w:r>
        <w:t xml:space="preserve"> support page is at:</w:t>
      </w:r>
    </w:p>
    <w:p w:rsidR="007B58D6" w:rsidRDefault="007B58D6" w:rsidP="007B58D6">
      <w:r>
        <w:t>% http://www.michaelshell.org/tex/testflow/</w:t>
      </w:r>
    </w:p>
    <w:p w:rsidR="007B58D6" w:rsidRDefault="007B58D6" w:rsidP="007B58D6"/>
    <w:p w:rsidR="007B58D6" w:rsidRDefault="007B58D6" w:rsidP="007B58D6"/>
    <w:p w:rsidR="007B58D6" w:rsidRDefault="007B58D6" w:rsidP="007B58D6">
      <w:r>
        <w:t>%%*************************************************************************</w:t>
      </w:r>
    </w:p>
    <w:p w:rsidR="007B58D6" w:rsidRDefault="007B58D6" w:rsidP="007B58D6">
      <w:r>
        <w:t>%% Legal Notice:</w:t>
      </w:r>
    </w:p>
    <w:p w:rsidR="007B58D6" w:rsidRDefault="007B58D6" w:rsidP="007B58D6">
      <w:r>
        <w:t>%% This code is offered as-is without any warranty either expressed or</w:t>
      </w:r>
    </w:p>
    <w:p w:rsidR="007B58D6" w:rsidRDefault="007B58D6" w:rsidP="007B58D6">
      <w:r>
        <w:t>%% implied; without even the implied warranty of MERCHANTABILITY or</w:t>
      </w:r>
    </w:p>
    <w:p w:rsidR="007B58D6" w:rsidRDefault="007B58D6" w:rsidP="007B58D6">
      <w:r>
        <w:t>%% FITNESS FOR A PARTICULAR PURPOSE!</w:t>
      </w:r>
    </w:p>
    <w:p w:rsidR="007B58D6" w:rsidRDefault="007B58D6" w:rsidP="007B58D6">
      <w:r>
        <w:t>%% User assumes all risk.</w:t>
      </w:r>
    </w:p>
    <w:p w:rsidR="007B58D6" w:rsidRDefault="007B58D6" w:rsidP="007B58D6">
      <w:r>
        <w:t>%% In no event shall IEEE or any contributor to this code be liable for</w:t>
      </w:r>
    </w:p>
    <w:p w:rsidR="007B58D6" w:rsidRDefault="007B58D6" w:rsidP="007B58D6">
      <w:r>
        <w:t>%% any damages or losses, including, but not limited to, incidental,</w:t>
      </w:r>
    </w:p>
    <w:p w:rsidR="007B58D6" w:rsidRDefault="007B58D6" w:rsidP="007B58D6">
      <w:r>
        <w:t>%% consequential, or any other damages, resulting from the use or misuse</w:t>
      </w:r>
    </w:p>
    <w:p w:rsidR="007B58D6" w:rsidRDefault="007B58D6" w:rsidP="007B58D6">
      <w:proofErr w:type="gramStart"/>
      <w:r>
        <w:t>%% of any information contained here.</w:t>
      </w:r>
      <w:proofErr w:type="gramEnd"/>
    </w:p>
    <w:p w:rsidR="007B58D6" w:rsidRDefault="007B58D6" w:rsidP="007B58D6">
      <w:r>
        <w:t>%%</w:t>
      </w:r>
    </w:p>
    <w:p w:rsidR="007B58D6" w:rsidRDefault="007B58D6" w:rsidP="007B58D6">
      <w:r>
        <w:t>%% All comments are the opinions of their respective authors and are not</w:t>
      </w:r>
    </w:p>
    <w:p w:rsidR="007B58D6" w:rsidRDefault="007B58D6" w:rsidP="007B58D6">
      <w:r>
        <w:t>%% necessarily endorsed by the IEEE.</w:t>
      </w:r>
    </w:p>
    <w:p w:rsidR="007B58D6" w:rsidRDefault="007B58D6" w:rsidP="007B58D6">
      <w:r>
        <w:t>%%</w:t>
      </w:r>
    </w:p>
    <w:p w:rsidR="007B58D6" w:rsidRDefault="007B58D6" w:rsidP="007B58D6">
      <w:r>
        <w:t xml:space="preserve">%% This work is distributed under the </w:t>
      </w:r>
      <w:proofErr w:type="spellStart"/>
      <w:r>
        <w:t>LaTeX</w:t>
      </w:r>
      <w:proofErr w:type="spellEnd"/>
      <w:r>
        <w:t xml:space="preserve"> Project Public License (LPPL)</w:t>
      </w:r>
    </w:p>
    <w:p w:rsidR="007B58D6" w:rsidRDefault="007B58D6" w:rsidP="007B58D6">
      <w:r>
        <w:t xml:space="preserve">%% </w:t>
      </w:r>
      <w:proofErr w:type="gramStart"/>
      <w:r>
        <w:t>( http</w:t>
      </w:r>
      <w:proofErr w:type="gramEnd"/>
      <w:r>
        <w:t>://www.latex-project.org/ ) version 1.3, and may be freely used,</w:t>
      </w:r>
    </w:p>
    <w:p w:rsidR="007B58D6" w:rsidRDefault="007B58D6" w:rsidP="007B58D6">
      <w:r>
        <w:t>%% distributed and modified. A copy of the LPPL, version 1.3, is included</w:t>
      </w:r>
    </w:p>
    <w:p w:rsidR="007B58D6" w:rsidRDefault="007B58D6" w:rsidP="007B58D6">
      <w:r>
        <w:t xml:space="preserve">%% in the base </w:t>
      </w:r>
      <w:proofErr w:type="spellStart"/>
      <w:r>
        <w:t>LaTeX</w:t>
      </w:r>
      <w:proofErr w:type="spellEnd"/>
      <w:r>
        <w:t xml:space="preserve"> documentation of all distributions of </w:t>
      </w:r>
      <w:proofErr w:type="spellStart"/>
      <w:r>
        <w:t>LaTeX</w:t>
      </w:r>
      <w:proofErr w:type="spellEnd"/>
      <w:r>
        <w:t xml:space="preserve"> released</w:t>
      </w:r>
    </w:p>
    <w:p w:rsidR="007B58D6" w:rsidRDefault="007B58D6" w:rsidP="007B58D6">
      <w:r>
        <w:lastRenderedPageBreak/>
        <w:t>%% 2003/12/01 or later.</w:t>
      </w:r>
    </w:p>
    <w:p w:rsidR="007B58D6" w:rsidRDefault="007B58D6" w:rsidP="007B58D6">
      <w:r>
        <w:t>%% Retain all contribution notices and credits.</w:t>
      </w:r>
    </w:p>
    <w:p w:rsidR="007B58D6" w:rsidRDefault="007B58D6" w:rsidP="007B58D6">
      <w:r>
        <w:t xml:space="preserve">%% ** Modified files should be clearly indicated as such, </w:t>
      </w:r>
      <w:proofErr w:type="gramStart"/>
      <w:r>
        <w:t>including  *</w:t>
      </w:r>
      <w:proofErr w:type="gramEnd"/>
      <w:r>
        <w:t>*</w:t>
      </w:r>
    </w:p>
    <w:p w:rsidR="007B58D6" w:rsidRDefault="007B58D6" w:rsidP="007B58D6">
      <w:r>
        <w:t>%% ** renaming them and changing author support contact information. **</w:t>
      </w:r>
    </w:p>
    <w:p w:rsidR="007B58D6" w:rsidRDefault="007B58D6" w:rsidP="007B58D6">
      <w:r>
        <w:t>%%</w:t>
      </w:r>
    </w:p>
    <w:p w:rsidR="007B58D6" w:rsidRDefault="007B58D6" w:rsidP="007B58D6">
      <w:r>
        <w:t>%% File list of work: IEEEtran.cls, IEEEtran_HOWTO.pdf, bare_adv.tex,</w:t>
      </w:r>
    </w:p>
    <w:p w:rsidR="007B58D6" w:rsidRDefault="007B58D6" w:rsidP="007B58D6">
      <w:r>
        <w:t>%%                    bare_conf.tex, bare_jrnl.tex, bare_jrnl_compsoc.tex,</w:t>
      </w:r>
    </w:p>
    <w:p w:rsidR="007B58D6" w:rsidRDefault="007B58D6" w:rsidP="007B58D6">
      <w:r>
        <w:t>%%                    bare_jrnl_transmag.tex</w:t>
      </w:r>
    </w:p>
    <w:p w:rsidR="007B58D6" w:rsidRDefault="007B58D6" w:rsidP="007B58D6">
      <w:r>
        <w:t>%%*************************************************************************</w:t>
      </w:r>
    </w:p>
    <w:p w:rsidR="007B58D6" w:rsidRDefault="007B58D6" w:rsidP="007B58D6"/>
    <w:p w:rsidR="007B58D6" w:rsidRDefault="007B58D6" w:rsidP="007B58D6">
      <w:r>
        <w:t>% Note that the a4paper option is mainly intended so that authors in</w:t>
      </w:r>
    </w:p>
    <w:p w:rsidR="007B58D6" w:rsidRDefault="007B58D6" w:rsidP="007B58D6">
      <w:r>
        <w:t>% countries using A4 can easily print to A4 and see how their papers will</w:t>
      </w:r>
    </w:p>
    <w:p w:rsidR="007B58D6" w:rsidRDefault="007B58D6" w:rsidP="007B58D6">
      <w:r>
        <w:t>% look in print - the typesetting of the document will not typically be</w:t>
      </w:r>
    </w:p>
    <w:p w:rsidR="007B58D6" w:rsidRDefault="007B58D6" w:rsidP="007B58D6">
      <w:r>
        <w:t>% affected with changes in paper size (but the bottom and side margins will).</w:t>
      </w:r>
    </w:p>
    <w:p w:rsidR="007B58D6" w:rsidRDefault="007B58D6" w:rsidP="007B58D6">
      <w:r>
        <w:t xml:space="preserve">% Use the </w:t>
      </w:r>
      <w:proofErr w:type="spellStart"/>
      <w:r>
        <w:t>testflow</w:t>
      </w:r>
      <w:proofErr w:type="spellEnd"/>
      <w:r>
        <w:t xml:space="preserve"> package mentioned above to verify correct handling of</w:t>
      </w:r>
    </w:p>
    <w:p w:rsidR="007B58D6" w:rsidRDefault="007B58D6" w:rsidP="007B58D6">
      <w:proofErr w:type="gramStart"/>
      <w:r>
        <w:t xml:space="preserve">% both paper sizes by the user's </w:t>
      </w:r>
      <w:proofErr w:type="spellStart"/>
      <w:r>
        <w:t>LaTeX</w:t>
      </w:r>
      <w:proofErr w:type="spellEnd"/>
      <w:r>
        <w:t xml:space="preserve"> system.</w:t>
      </w:r>
      <w:proofErr w:type="gramEnd"/>
    </w:p>
    <w:p w:rsidR="007B58D6" w:rsidRDefault="007B58D6" w:rsidP="007B58D6">
      <w:r>
        <w:t>%</w:t>
      </w:r>
    </w:p>
    <w:p w:rsidR="007B58D6" w:rsidRDefault="007B58D6" w:rsidP="007B58D6">
      <w:r>
        <w:t xml:space="preserve">% </w:t>
      </w:r>
      <w:proofErr w:type="gramStart"/>
      <w:r>
        <w:t>Also</w:t>
      </w:r>
      <w:proofErr w:type="gramEnd"/>
      <w:r>
        <w:t xml:space="preserve"> note that the "</w:t>
      </w:r>
      <w:proofErr w:type="spellStart"/>
      <w:r>
        <w:t>draftcls</w:t>
      </w:r>
      <w:proofErr w:type="spellEnd"/>
      <w:r>
        <w:t>" or "</w:t>
      </w:r>
      <w:proofErr w:type="spellStart"/>
      <w:r>
        <w:t>draftclsnofoot</w:t>
      </w:r>
      <w:proofErr w:type="spellEnd"/>
      <w:r>
        <w:t>", not "draft", option</w:t>
      </w:r>
    </w:p>
    <w:p w:rsidR="007B58D6" w:rsidRDefault="007B58D6" w:rsidP="007B58D6">
      <w:r>
        <w:t>% should be used if it is desired that the figures are to be displayed in</w:t>
      </w:r>
    </w:p>
    <w:p w:rsidR="007B58D6" w:rsidRDefault="007B58D6" w:rsidP="007B58D6">
      <w:proofErr w:type="gramStart"/>
      <w:r>
        <w:t>% draft mode.</w:t>
      </w:r>
      <w:proofErr w:type="gramEnd"/>
    </w:p>
    <w:p w:rsidR="007B58D6" w:rsidRDefault="007B58D6" w:rsidP="007B58D6">
      <w:r>
        <w:t>%</w:t>
      </w:r>
    </w:p>
    <w:p w:rsidR="007B58D6" w:rsidRDefault="007B58D6" w:rsidP="007B58D6">
      <w:r>
        <w:t>\</w:t>
      </w:r>
      <w:proofErr w:type="spellStart"/>
      <w:r>
        <w:t>documentclass</w:t>
      </w:r>
      <w:proofErr w:type="spellEnd"/>
      <w:r>
        <w:t>[journal</w:t>
      </w:r>
      <w:proofErr w:type="gramStart"/>
      <w:r>
        <w:t>,UTF8</w:t>
      </w:r>
      <w:proofErr w:type="gramEnd"/>
      <w:r>
        <w:t>]{</w:t>
      </w:r>
      <w:proofErr w:type="spellStart"/>
      <w:r>
        <w:t>IEEEtran</w:t>
      </w:r>
      <w:proofErr w:type="spellEnd"/>
      <w:r>
        <w:t>}</w:t>
      </w:r>
    </w:p>
    <w:p w:rsidR="007B58D6" w:rsidRDefault="007B58D6" w:rsidP="007B58D6">
      <w:r>
        <w:t>\</w:t>
      </w:r>
      <w:proofErr w:type="spellStart"/>
      <w:r>
        <w:t>usepackage</w:t>
      </w:r>
      <w:proofErr w:type="spellEnd"/>
      <w:r>
        <w:t>{color}</w:t>
      </w:r>
    </w:p>
    <w:p w:rsidR="007B58D6" w:rsidRDefault="007B58D6" w:rsidP="007B58D6">
      <w:r>
        <w:t>\</w:t>
      </w:r>
      <w:proofErr w:type="spellStart"/>
      <w:r>
        <w:t>usepackage</w:t>
      </w:r>
      <w:proofErr w:type="spellEnd"/>
      <w:r>
        <w:t>{</w:t>
      </w:r>
      <w:proofErr w:type="spellStart"/>
      <w:r>
        <w:t>threeparttable</w:t>
      </w:r>
      <w:proofErr w:type="spellEnd"/>
      <w:r>
        <w:t>}</w:t>
      </w:r>
    </w:p>
    <w:p w:rsidR="007B58D6" w:rsidRDefault="007B58D6" w:rsidP="007B58D6">
      <w:r>
        <w:t>%</w:t>
      </w:r>
    </w:p>
    <w:p w:rsidR="007B58D6" w:rsidRDefault="007B58D6" w:rsidP="007B58D6">
      <w:r>
        <w:t xml:space="preserve">% </w:t>
      </w:r>
      <w:proofErr w:type="gramStart"/>
      <w:r>
        <w:t>If</w:t>
      </w:r>
      <w:proofErr w:type="gramEnd"/>
      <w:r>
        <w:t xml:space="preserve"> IEEEtran.cls has not been installed into the </w:t>
      </w:r>
      <w:proofErr w:type="spellStart"/>
      <w:r>
        <w:t>LaTeX</w:t>
      </w:r>
      <w:proofErr w:type="spellEnd"/>
      <w:r>
        <w:t xml:space="preserve"> system files,</w:t>
      </w:r>
    </w:p>
    <w:p w:rsidR="007B58D6" w:rsidRDefault="007B58D6" w:rsidP="007B58D6">
      <w:r>
        <w:t xml:space="preserve">% manually </w:t>
      </w:r>
      <w:proofErr w:type="gramStart"/>
      <w:r>
        <w:t>specify</w:t>
      </w:r>
      <w:proofErr w:type="gramEnd"/>
      <w:r>
        <w:t xml:space="preserve"> the path to it like:</w:t>
      </w:r>
    </w:p>
    <w:p w:rsidR="007B58D6" w:rsidRDefault="007B58D6" w:rsidP="007B58D6">
      <w:r>
        <w:t>%\</w:t>
      </w:r>
      <w:proofErr w:type="spellStart"/>
      <w:proofErr w:type="gramStart"/>
      <w:r>
        <w:t>documentclass</w:t>
      </w:r>
      <w:proofErr w:type="spellEnd"/>
      <w:r>
        <w:t>[</w:t>
      </w:r>
      <w:proofErr w:type="gramEnd"/>
      <w:r>
        <w:t>journal]{../sty/</w:t>
      </w:r>
      <w:proofErr w:type="spellStart"/>
      <w:r>
        <w:t>IEEEtran</w:t>
      </w:r>
      <w:proofErr w:type="spellEnd"/>
      <w:r>
        <w:t>}</w:t>
      </w:r>
    </w:p>
    <w:p w:rsidR="007B58D6" w:rsidRDefault="007B58D6" w:rsidP="007B58D6"/>
    <w:p w:rsidR="007B58D6" w:rsidRDefault="007B58D6" w:rsidP="007B58D6"/>
    <w:p w:rsidR="007B58D6" w:rsidRDefault="007B58D6" w:rsidP="007B58D6"/>
    <w:p w:rsidR="007B58D6" w:rsidRDefault="007B58D6" w:rsidP="007B58D6"/>
    <w:p w:rsidR="007B58D6" w:rsidRDefault="007B58D6" w:rsidP="007B58D6"/>
    <w:p w:rsidR="007B58D6" w:rsidRDefault="007B58D6" w:rsidP="007B58D6">
      <w:r>
        <w:t xml:space="preserve">% </w:t>
      </w:r>
      <w:proofErr w:type="gramStart"/>
      <w:r>
        <w:t>Some</w:t>
      </w:r>
      <w:proofErr w:type="gramEnd"/>
      <w:r>
        <w:t xml:space="preserve"> very useful </w:t>
      </w:r>
      <w:proofErr w:type="spellStart"/>
      <w:r>
        <w:t>LaTeX</w:t>
      </w:r>
      <w:proofErr w:type="spellEnd"/>
      <w:r>
        <w:t xml:space="preserve"> packages include:</w:t>
      </w:r>
    </w:p>
    <w:p w:rsidR="007B58D6" w:rsidRDefault="007B58D6" w:rsidP="007B58D6">
      <w:r>
        <w:t>% (uncomment the ones you want to load)</w:t>
      </w:r>
    </w:p>
    <w:p w:rsidR="007B58D6" w:rsidRDefault="007B58D6" w:rsidP="007B58D6"/>
    <w:p w:rsidR="007B58D6" w:rsidRDefault="007B58D6" w:rsidP="007B58D6"/>
    <w:p w:rsidR="007B58D6" w:rsidRDefault="007B58D6" w:rsidP="007B58D6">
      <w:r>
        <w:t>% *** MISC UTILITY PACKAGES ***</w:t>
      </w:r>
    </w:p>
    <w:p w:rsidR="007B58D6" w:rsidRDefault="007B58D6" w:rsidP="007B58D6">
      <w:r>
        <w:t>%</w:t>
      </w:r>
    </w:p>
    <w:p w:rsidR="007B58D6" w:rsidRDefault="007B58D6" w:rsidP="007B58D6">
      <w:r>
        <w:t>%\</w:t>
      </w:r>
      <w:proofErr w:type="spellStart"/>
      <w:proofErr w:type="gramStart"/>
      <w:r>
        <w:t>usepackage</w:t>
      </w:r>
      <w:proofErr w:type="spellEnd"/>
      <w:r>
        <w:t>{</w:t>
      </w:r>
      <w:proofErr w:type="spellStart"/>
      <w:proofErr w:type="gramEnd"/>
      <w:r>
        <w:t>ifpdf</w:t>
      </w:r>
      <w:proofErr w:type="spellEnd"/>
      <w:r>
        <w:t>}</w:t>
      </w:r>
    </w:p>
    <w:p w:rsidR="007B58D6" w:rsidRDefault="007B58D6" w:rsidP="007B58D6">
      <w:r>
        <w:t xml:space="preserve">% </w:t>
      </w:r>
      <w:proofErr w:type="spellStart"/>
      <w:r>
        <w:t>Heiko</w:t>
      </w:r>
      <w:proofErr w:type="spellEnd"/>
      <w:r>
        <w:t xml:space="preserve"> </w:t>
      </w:r>
      <w:proofErr w:type="spellStart"/>
      <w:r>
        <w:t>Oberdiek's</w:t>
      </w:r>
      <w:proofErr w:type="spellEnd"/>
      <w:r>
        <w:t xml:space="preserve"> ifpdf.sty is very useful if you need conditional</w:t>
      </w:r>
    </w:p>
    <w:p w:rsidR="007B58D6" w:rsidRDefault="007B58D6" w:rsidP="007B58D6">
      <w:r>
        <w:t xml:space="preserve">% compilation based on whether the output is </w:t>
      </w:r>
      <w:proofErr w:type="spellStart"/>
      <w:r>
        <w:t>pdf</w:t>
      </w:r>
      <w:proofErr w:type="spellEnd"/>
      <w:r>
        <w:t xml:space="preserve"> or </w:t>
      </w:r>
      <w:proofErr w:type="spellStart"/>
      <w:proofErr w:type="gramStart"/>
      <w:r>
        <w:t>dvi</w:t>
      </w:r>
      <w:proofErr w:type="spellEnd"/>
      <w:proofErr w:type="gramEnd"/>
      <w:r>
        <w:t>.</w:t>
      </w:r>
    </w:p>
    <w:p w:rsidR="007B58D6" w:rsidRDefault="007B58D6" w:rsidP="007B58D6">
      <w:r>
        <w:t>% usage:</w:t>
      </w:r>
    </w:p>
    <w:p w:rsidR="007B58D6" w:rsidRDefault="007B58D6" w:rsidP="007B58D6">
      <w:r>
        <w:t>% \</w:t>
      </w:r>
      <w:proofErr w:type="spellStart"/>
      <w:r>
        <w:t>ifpdf</w:t>
      </w:r>
      <w:proofErr w:type="spellEnd"/>
    </w:p>
    <w:p w:rsidR="007B58D6" w:rsidRDefault="007B58D6" w:rsidP="007B58D6">
      <w:r>
        <w:lastRenderedPageBreak/>
        <w:t xml:space="preserve">%   % </w:t>
      </w:r>
      <w:proofErr w:type="spellStart"/>
      <w:r>
        <w:t>pdf</w:t>
      </w:r>
      <w:proofErr w:type="spellEnd"/>
      <w:r>
        <w:t xml:space="preserve"> code</w:t>
      </w:r>
    </w:p>
    <w:p w:rsidR="007B58D6" w:rsidRDefault="007B58D6" w:rsidP="007B58D6">
      <w:r>
        <w:t>% \else</w:t>
      </w:r>
    </w:p>
    <w:p w:rsidR="007B58D6" w:rsidRDefault="007B58D6" w:rsidP="007B58D6">
      <w:r>
        <w:t xml:space="preserve">%   % </w:t>
      </w:r>
      <w:proofErr w:type="spellStart"/>
      <w:proofErr w:type="gramStart"/>
      <w:r>
        <w:t>dvi</w:t>
      </w:r>
      <w:proofErr w:type="spellEnd"/>
      <w:proofErr w:type="gramEnd"/>
      <w:r>
        <w:t xml:space="preserve"> code</w:t>
      </w:r>
    </w:p>
    <w:p w:rsidR="007B58D6" w:rsidRDefault="007B58D6" w:rsidP="007B58D6">
      <w:r>
        <w:t>% \</w:t>
      </w:r>
      <w:proofErr w:type="spellStart"/>
      <w:r>
        <w:t>fi</w:t>
      </w:r>
      <w:proofErr w:type="spellEnd"/>
    </w:p>
    <w:p w:rsidR="007B58D6" w:rsidRDefault="007B58D6" w:rsidP="007B58D6">
      <w:r>
        <w:t xml:space="preserve">% </w:t>
      </w:r>
      <w:proofErr w:type="gramStart"/>
      <w:r>
        <w:t>The</w:t>
      </w:r>
      <w:proofErr w:type="gramEnd"/>
      <w:r>
        <w:t xml:space="preserve"> latest version of ifpdf.sty can be obtained from:</w:t>
      </w:r>
    </w:p>
    <w:p w:rsidR="007B58D6" w:rsidRDefault="007B58D6" w:rsidP="007B58D6">
      <w:r>
        <w:t>% http://www.ctan.org/tex-archive/macros/latex/contrib/oberdiek/</w:t>
      </w:r>
    </w:p>
    <w:p w:rsidR="007B58D6" w:rsidRDefault="007B58D6" w:rsidP="007B58D6">
      <w:r>
        <w:t xml:space="preserve">% </w:t>
      </w:r>
      <w:proofErr w:type="gramStart"/>
      <w:r>
        <w:t>Also</w:t>
      </w:r>
      <w:proofErr w:type="gramEnd"/>
      <w:r>
        <w:t xml:space="preserve">, note that IEEEtran.cls V1.7 and later provides a </w:t>
      </w:r>
      <w:proofErr w:type="spellStart"/>
      <w:r>
        <w:t>builtin</w:t>
      </w:r>
      <w:proofErr w:type="spellEnd"/>
    </w:p>
    <w:p w:rsidR="007B58D6" w:rsidRDefault="007B58D6" w:rsidP="007B58D6">
      <w:proofErr w:type="gramStart"/>
      <w:r>
        <w:t>% \</w:t>
      </w:r>
      <w:proofErr w:type="spellStart"/>
      <w:r>
        <w:t>ifCLASSINFOpdf</w:t>
      </w:r>
      <w:proofErr w:type="spellEnd"/>
      <w:r>
        <w:t xml:space="preserve"> conditional that works the same way.</w:t>
      </w:r>
      <w:proofErr w:type="gramEnd"/>
    </w:p>
    <w:p w:rsidR="007B58D6" w:rsidRDefault="007B58D6" w:rsidP="007B58D6">
      <w:r>
        <w:t xml:space="preserve">% </w:t>
      </w:r>
      <w:proofErr w:type="gramStart"/>
      <w:r>
        <w:t>When</w:t>
      </w:r>
      <w:proofErr w:type="gramEnd"/>
      <w:r>
        <w:t xml:space="preserve"> switching from latex to </w:t>
      </w:r>
      <w:proofErr w:type="spellStart"/>
      <w:r>
        <w:t>pdflatex</w:t>
      </w:r>
      <w:proofErr w:type="spellEnd"/>
      <w:r>
        <w:t xml:space="preserve"> and vice-versa, the compiler may</w:t>
      </w:r>
    </w:p>
    <w:p w:rsidR="007B58D6" w:rsidRDefault="007B58D6" w:rsidP="007B58D6">
      <w:r>
        <w:t xml:space="preserve">% </w:t>
      </w:r>
      <w:proofErr w:type="gramStart"/>
      <w:r>
        <w:t>have</w:t>
      </w:r>
      <w:proofErr w:type="gramEnd"/>
      <w:r>
        <w:t xml:space="preserve"> to be run twice to clear warning/error messages.</w:t>
      </w:r>
    </w:p>
    <w:p w:rsidR="007B58D6" w:rsidRDefault="007B58D6" w:rsidP="007B58D6"/>
    <w:p w:rsidR="007B58D6" w:rsidRDefault="007B58D6" w:rsidP="007B58D6"/>
    <w:p w:rsidR="007B58D6" w:rsidRDefault="007B58D6" w:rsidP="007B58D6"/>
    <w:p w:rsidR="007B58D6" w:rsidRDefault="007B58D6" w:rsidP="007B58D6"/>
    <w:p w:rsidR="007B58D6" w:rsidRDefault="007B58D6" w:rsidP="007B58D6"/>
    <w:p w:rsidR="007B58D6" w:rsidRDefault="007B58D6" w:rsidP="007B58D6"/>
    <w:p w:rsidR="007B58D6" w:rsidRDefault="007B58D6" w:rsidP="007B58D6">
      <w:r>
        <w:t>% *** CITATION PACKAGES ***</w:t>
      </w:r>
    </w:p>
    <w:p w:rsidR="007B58D6" w:rsidRDefault="007B58D6" w:rsidP="007B58D6">
      <w:r>
        <w:t>%</w:t>
      </w:r>
    </w:p>
    <w:p w:rsidR="007B58D6" w:rsidRDefault="007B58D6" w:rsidP="007B58D6">
      <w:r>
        <w:t>\</w:t>
      </w:r>
      <w:proofErr w:type="spellStart"/>
      <w:r>
        <w:t>usepackage</w:t>
      </w:r>
      <w:proofErr w:type="spellEnd"/>
      <w:r>
        <w:t>{cite}</w:t>
      </w:r>
    </w:p>
    <w:p w:rsidR="007B58D6" w:rsidRDefault="007B58D6" w:rsidP="007B58D6">
      <w:r>
        <w:t xml:space="preserve">% cite.sty was written by Donald </w:t>
      </w:r>
      <w:proofErr w:type="spellStart"/>
      <w:r>
        <w:t>Arseneau</w:t>
      </w:r>
      <w:proofErr w:type="spellEnd"/>
    </w:p>
    <w:p w:rsidR="007B58D6" w:rsidRDefault="007B58D6" w:rsidP="007B58D6">
      <w:r>
        <w:t xml:space="preserve">% V1.6 and later of </w:t>
      </w:r>
      <w:proofErr w:type="spellStart"/>
      <w:r>
        <w:t>IEEEtran</w:t>
      </w:r>
      <w:proofErr w:type="spellEnd"/>
      <w:r>
        <w:t xml:space="preserve"> pre-defines the format of the cite.sty package</w:t>
      </w:r>
    </w:p>
    <w:p w:rsidR="007B58D6" w:rsidRDefault="007B58D6" w:rsidP="007B58D6">
      <w:r>
        <w:t>% \</w:t>
      </w:r>
      <w:proofErr w:type="gramStart"/>
      <w:r>
        <w:t>cite{</w:t>
      </w:r>
      <w:proofErr w:type="gramEnd"/>
      <w:r>
        <w:t>} output to follow that of IEEE. Loading the cite package will</w:t>
      </w:r>
    </w:p>
    <w:p w:rsidR="007B58D6" w:rsidRDefault="007B58D6" w:rsidP="007B58D6">
      <w:r>
        <w:t>% result in citation numbers being automatically sorted and properly</w:t>
      </w:r>
    </w:p>
    <w:p w:rsidR="007B58D6" w:rsidRDefault="007B58D6" w:rsidP="007B58D6">
      <w:r>
        <w:t>% "compressed/ranged". e.g., [1], [9], [2], [7], [5], [6] without using</w:t>
      </w:r>
    </w:p>
    <w:p w:rsidR="007B58D6" w:rsidRDefault="007B58D6" w:rsidP="007B58D6">
      <w:r>
        <w:t xml:space="preserve">% cite.sty will become [1], [2], [5]--[7], [9] using cite.sty. </w:t>
      </w:r>
      <w:proofErr w:type="spellStart"/>
      <w:proofErr w:type="gramStart"/>
      <w:r>
        <w:t>cite.sty's</w:t>
      </w:r>
      <w:proofErr w:type="spellEnd"/>
      <w:proofErr w:type="gramEnd"/>
    </w:p>
    <w:p w:rsidR="007B58D6" w:rsidRDefault="007B58D6" w:rsidP="007B58D6">
      <w:r>
        <w:t xml:space="preserve">% \cite will automatically add leading space, if needed. Use </w:t>
      </w:r>
      <w:proofErr w:type="spellStart"/>
      <w:proofErr w:type="gramStart"/>
      <w:r>
        <w:t>cite.sty's</w:t>
      </w:r>
      <w:proofErr w:type="spellEnd"/>
      <w:proofErr w:type="gramEnd"/>
    </w:p>
    <w:p w:rsidR="007B58D6" w:rsidRDefault="007B58D6" w:rsidP="007B58D6">
      <w:r>
        <w:t xml:space="preserve">% </w:t>
      </w:r>
      <w:proofErr w:type="spellStart"/>
      <w:r>
        <w:t>noadjust</w:t>
      </w:r>
      <w:proofErr w:type="spellEnd"/>
      <w:r>
        <w:t xml:space="preserve"> option (cite.sty V3.8 and later) if you want to turn this off</w:t>
      </w:r>
    </w:p>
    <w:p w:rsidR="007B58D6" w:rsidRDefault="007B58D6" w:rsidP="007B58D6">
      <w:r>
        <w:t>% such as if a citation ever needs to be enclosed in parenthesis.</w:t>
      </w:r>
    </w:p>
    <w:p w:rsidR="007B58D6" w:rsidRDefault="007B58D6" w:rsidP="007B58D6">
      <w:r>
        <w:t xml:space="preserve">% cite.sty is already installed on most </w:t>
      </w:r>
      <w:proofErr w:type="spellStart"/>
      <w:r>
        <w:t>LaTeX</w:t>
      </w:r>
      <w:proofErr w:type="spellEnd"/>
      <w:r>
        <w:t xml:space="preserve"> systems. Be sure and use</w:t>
      </w:r>
    </w:p>
    <w:p w:rsidR="007B58D6" w:rsidRDefault="007B58D6" w:rsidP="007B58D6">
      <w:proofErr w:type="gramStart"/>
      <w:r>
        <w:t>% version 4.0 (2003-05-27) and later if using hyperref.sty.</w:t>
      </w:r>
      <w:proofErr w:type="gramEnd"/>
      <w:r>
        <w:t xml:space="preserve"> </w:t>
      </w:r>
      <w:proofErr w:type="gramStart"/>
      <w:r>
        <w:t>cite.sty</w:t>
      </w:r>
      <w:proofErr w:type="gramEnd"/>
      <w:r>
        <w:t xml:space="preserve"> does</w:t>
      </w:r>
    </w:p>
    <w:p w:rsidR="007B58D6" w:rsidRDefault="007B58D6" w:rsidP="007B58D6">
      <w:r>
        <w:t>% not currently provide for hyperlinked citations.</w:t>
      </w:r>
    </w:p>
    <w:p w:rsidR="007B58D6" w:rsidRDefault="007B58D6" w:rsidP="007B58D6">
      <w:r>
        <w:t xml:space="preserve">% </w:t>
      </w:r>
      <w:proofErr w:type="gramStart"/>
      <w:r>
        <w:t>The</w:t>
      </w:r>
      <w:proofErr w:type="gramEnd"/>
      <w:r>
        <w:t xml:space="preserve"> latest version can be obtained at:</w:t>
      </w:r>
    </w:p>
    <w:p w:rsidR="007B58D6" w:rsidRDefault="007B58D6" w:rsidP="007B58D6">
      <w:r>
        <w:t>% http://www.ctan.org/tex-archive/macros/latex/contrib/cite/</w:t>
      </w:r>
    </w:p>
    <w:p w:rsidR="007B58D6" w:rsidRDefault="007B58D6" w:rsidP="007B58D6">
      <w:r>
        <w:t xml:space="preserve">% </w:t>
      </w:r>
      <w:proofErr w:type="gramStart"/>
      <w:r>
        <w:t>The</w:t>
      </w:r>
      <w:proofErr w:type="gramEnd"/>
      <w:r>
        <w:t xml:space="preserve"> documentation is contained in the cite.sty file itself.</w:t>
      </w:r>
    </w:p>
    <w:p w:rsidR="007B58D6" w:rsidRDefault="007B58D6" w:rsidP="007B58D6"/>
    <w:p w:rsidR="007B58D6" w:rsidRDefault="007B58D6" w:rsidP="007B58D6"/>
    <w:p w:rsidR="007B58D6" w:rsidRDefault="007B58D6" w:rsidP="007B58D6"/>
    <w:p w:rsidR="007B58D6" w:rsidRDefault="007B58D6" w:rsidP="007B58D6"/>
    <w:p w:rsidR="007B58D6" w:rsidRDefault="007B58D6" w:rsidP="007B58D6"/>
    <w:p w:rsidR="007B58D6" w:rsidRDefault="007B58D6" w:rsidP="007B58D6"/>
    <w:p w:rsidR="007B58D6" w:rsidRDefault="007B58D6" w:rsidP="007B58D6">
      <w:r>
        <w:t>% *** GRAPHICS RELATED PACKAGES ***</w:t>
      </w:r>
    </w:p>
    <w:p w:rsidR="007B58D6" w:rsidRDefault="007B58D6" w:rsidP="007B58D6">
      <w:r>
        <w:t>%</w:t>
      </w:r>
    </w:p>
    <w:p w:rsidR="007B58D6" w:rsidRDefault="007B58D6" w:rsidP="007B58D6">
      <w:r>
        <w:t>\</w:t>
      </w:r>
      <w:proofErr w:type="spellStart"/>
      <w:r>
        <w:t>ifCLASSINFOpdf</w:t>
      </w:r>
      <w:proofErr w:type="spellEnd"/>
    </w:p>
    <w:p w:rsidR="007B58D6" w:rsidRDefault="007B58D6" w:rsidP="007B58D6">
      <w:r>
        <w:t>\</w:t>
      </w:r>
      <w:proofErr w:type="spellStart"/>
      <w:r>
        <w:t>usepackage</w:t>
      </w:r>
      <w:proofErr w:type="spellEnd"/>
      <w:r>
        <w:t>[</w:t>
      </w:r>
      <w:proofErr w:type="spellStart"/>
      <w:r>
        <w:t>pdftex</w:t>
      </w:r>
      <w:proofErr w:type="spellEnd"/>
      <w:r>
        <w:t>]{</w:t>
      </w:r>
      <w:proofErr w:type="spellStart"/>
      <w:r>
        <w:t>graphicx</w:t>
      </w:r>
      <w:proofErr w:type="spellEnd"/>
      <w:r>
        <w:t>}</w:t>
      </w:r>
    </w:p>
    <w:p w:rsidR="007B58D6" w:rsidRDefault="007B58D6" w:rsidP="007B58D6">
      <w:r>
        <w:lastRenderedPageBreak/>
        <w:t>% declare the path(s) where your graphic files are</w:t>
      </w:r>
    </w:p>
    <w:p w:rsidR="007B58D6" w:rsidRDefault="007B58D6" w:rsidP="007B58D6">
      <w:r>
        <w:t>\</w:t>
      </w:r>
      <w:proofErr w:type="spellStart"/>
      <w:proofErr w:type="gramStart"/>
      <w:r>
        <w:t>graphicspath</w:t>
      </w:r>
      <w:proofErr w:type="spellEnd"/>
      <w:r>
        <w:t>{</w:t>
      </w:r>
      <w:proofErr w:type="gramEnd"/>
      <w:r>
        <w:t>{../</w:t>
      </w:r>
      <w:proofErr w:type="spellStart"/>
      <w:r>
        <w:t>pdf</w:t>
      </w:r>
      <w:proofErr w:type="spellEnd"/>
      <w:r>
        <w:t>/</w:t>
      </w:r>
      <w:proofErr w:type="gramStart"/>
      <w:r>
        <w:t>}{</w:t>
      </w:r>
      <w:proofErr w:type="gramEnd"/>
      <w:r>
        <w:t>../jpeg/}}</w:t>
      </w:r>
    </w:p>
    <w:p w:rsidR="007B58D6" w:rsidRDefault="007B58D6" w:rsidP="007B58D6">
      <w:r>
        <w:t>% and their extensions so you won't have to specify these with</w:t>
      </w:r>
    </w:p>
    <w:p w:rsidR="007B58D6" w:rsidRDefault="007B58D6" w:rsidP="007B58D6">
      <w:r>
        <w:t>% every instance of \</w:t>
      </w:r>
      <w:proofErr w:type="spellStart"/>
      <w:r>
        <w:t>includegraphics</w:t>
      </w:r>
      <w:proofErr w:type="spellEnd"/>
    </w:p>
    <w:p w:rsidR="007B58D6" w:rsidRDefault="007B58D6" w:rsidP="007B58D6">
      <w:r>
        <w:t>\</w:t>
      </w:r>
      <w:proofErr w:type="spellStart"/>
      <w:r>
        <w:t>DeclareGraphicsExtensions</w:t>
      </w:r>
      <w:proofErr w:type="spellEnd"/>
      <w:r>
        <w:t>{.</w:t>
      </w:r>
      <w:proofErr w:type="spellStart"/>
      <w:r>
        <w:t>pdf</w:t>
      </w:r>
      <w:proofErr w:type="gramStart"/>
      <w:r>
        <w:t>,.</w:t>
      </w:r>
      <w:proofErr w:type="gramEnd"/>
      <w:r>
        <w:t>jpeg,.png</w:t>
      </w:r>
      <w:proofErr w:type="spellEnd"/>
      <w:r>
        <w:t>}</w:t>
      </w:r>
    </w:p>
    <w:p w:rsidR="007B58D6" w:rsidRDefault="007B58D6" w:rsidP="007B58D6">
      <w:r>
        <w:t>\else</w:t>
      </w:r>
    </w:p>
    <w:p w:rsidR="007B58D6" w:rsidRDefault="007B58D6" w:rsidP="007B58D6">
      <w:r>
        <w:t>% or other class option (</w:t>
      </w:r>
      <w:proofErr w:type="spellStart"/>
      <w:r>
        <w:t>dvipsone</w:t>
      </w:r>
      <w:proofErr w:type="spellEnd"/>
      <w:r>
        <w:t xml:space="preserve">, </w:t>
      </w:r>
      <w:proofErr w:type="spellStart"/>
      <w:r>
        <w:t>dvipdf</w:t>
      </w:r>
      <w:proofErr w:type="spellEnd"/>
      <w:r>
        <w:t xml:space="preserve">, if not using </w:t>
      </w:r>
      <w:proofErr w:type="spellStart"/>
      <w:r>
        <w:t>dvips</w:t>
      </w:r>
      <w:proofErr w:type="spellEnd"/>
      <w:r>
        <w:t xml:space="preserve">). </w:t>
      </w:r>
      <w:proofErr w:type="spellStart"/>
      <w:proofErr w:type="gramStart"/>
      <w:r>
        <w:t>graphicx</w:t>
      </w:r>
      <w:proofErr w:type="spellEnd"/>
      <w:proofErr w:type="gramEnd"/>
    </w:p>
    <w:p w:rsidR="007B58D6" w:rsidRDefault="007B58D6" w:rsidP="007B58D6">
      <w:r>
        <w:t>% will default to the driver specified in the system graphics.cfg if no</w:t>
      </w:r>
    </w:p>
    <w:p w:rsidR="007B58D6" w:rsidRDefault="007B58D6" w:rsidP="007B58D6">
      <w:r>
        <w:t>% driver is specified.</w:t>
      </w:r>
    </w:p>
    <w:p w:rsidR="007B58D6" w:rsidRDefault="007B58D6" w:rsidP="007B58D6">
      <w:r>
        <w:t>\</w:t>
      </w:r>
      <w:proofErr w:type="spellStart"/>
      <w:r>
        <w:t>usepackage</w:t>
      </w:r>
      <w:proofErr w:type="spellEnd"/>
      <w:r>
        <w:t>[</w:t>
      </w:r>
      <w:proofErr w:type="spellStart"/>
      <w:r>
        <w:t>dvips</w:t>
      </w:r>
      <w:proofErr w:type="spellEnd"/>
      <w:r>
        <w:t>]{</w:t>
      </w:r>
      <w:proofErr w:type="spellStart"/>
      <w:r>
        <w:t>graphicx</w:t>
      </w:r>
      <w:proofErr w:type="spellEnd"/>
      <w:r>
        <w:t>}</w:t>
      </w:r>
    </w:p>
    <w:p w:rsidR="007B58D6" w:rsidRDefault="007B58D6" w:rsidP="007B58D6">
      <w:r>
        <w:t>% declare the path(s) where your graphic files are</w:t>
      </w:r>
    </w:p>
    <w:p w:rsidR="007B58D6" w:rsidRDefault="007B58D6" w:rsidP="007B58D6">
      <w:r>
        <w:t>\</w:t>
      </w:r>
      <w:proofErr w:type="spellStart"/>
      <w:proofErr w:type="gramStart"/>
      <w:r>
        <w:t>graphicspath</w:t>
      </w:r>
      <w:proofErr w:type="spellEnd"/>
      <w:r>
        <w:t>{</w:t>
      </w:r>
      <w:proofErr w:type="gramEnd"/>
      <w:r>
        <w:t>{../</w:t>
      </w:r>
      <w:proofErr w:type="spellStart"/>
      <w:r>
        <w:t>eps</w:t>
      </w:r>
      <w:proofErr w:type="spellEnd"/>
      <w:r>
        <w:t>/}}</w:t>
      </w:r>
    </w:p>
    <w:p w:rsidR="007B58D6" w:rsidRDefault="007B58D6" w:rsidP="007B58D6">
      <w:r>
        <w:t>% and their extensions so you won't have to specify these with</w:t>
      </w:r>
    </w:p>
    <w:p w:rsidR="007B58D6" w:rsidRDefault="007B58D6" w:rsidP="007B58D6">
      <w:r>
        <w:t>% every instance of \</w:t>
      </w:r>
      <w:proofErr w:type="spellStart"/>
      <w:r>
        <w:t>includegraphics</w:t>
      </w:r>
      <w:proofErr w:type="spellEnd"/>
    </w:p>
    <w:p w:rsidR="007B58D6" w:rsidRDefault="007B58D6" w:rsidP="007B58D6">
      <w:r>
        <w:t>\</w:t>
      </w:r>
      <w:proofErr w:type="spellStart"/>
      <w:r>
        <w:t>DeclareGraphicsExtensions</w:t>
      </w:r>
      <w:proofErr w:type="spellEnd"/>
      <w:r>
        <w:t>{.</w:t>
      </w:r>
      <w:proofErr w:type="spellStart"/>
      <w:r>
        <w:t>eps</w:t>
      </w:r>
      <w:proofErr w:type="spellEnd"/>
      <w:r>
        <w:t>}</w:t>
      </w:r>
    </w:p>
    <w:p w:rsidR="007B58D6" w:rsidRDefault="007B58D6" w:rsidP="007B58D6">
      <w:r>
        <w:t>\</w:t>
      </w:r>
      <w:proofErr w:type="spellStart"/>
      <w:r>
        <w:t>fi</w:t>
      </w:r>
      <w:proofErr w:type="spellEnd"/>
    </w:p>
    <w:p w:rsidR="007B58D6" w:rsidRDefault="007B58D6" w:rsidP="007B58D6">
      <w:r>
        <w:t xml:space="preserve">% </w:t>
      </w:r>
      <w:proofErr w:type="spellStart"/>
      <w:r>
        <w:t>graphicx</w:t>
      </w:r>
      <w:proofErr w:type="spellEnd"/>
      <w:r>
        <w:t xml:space="preserve"> was written by David Carlisle and Sebastian </w:t>
      </w:r>
      <w:proofErr w:type="spellStart"/>
      <w:r>
        <w:t>Rahtz</w:t>
      </w:r>
      <w:proofErr w:type="spellEnd"/>
      <w:r>
        <w:t>. It is</w:t>
      </w:r>
    </w:p>
    <w:p w:rsidR="007B58D6" w:rsidRDefault="007B58D6" w:rsidP="007B58D6">
      <w:r>
        <w:t>% required if you want graphics, photos, etc. graphicx.sty is already</w:t>
      </w:r>
    </w:p>
    <w:p w:rsidR="007B58D6" w:rsidRDefault="007B58D6" w:rsidP="007B58D6">
      <w:r>
        <w:t xml:space="preserve">% installed on most </w:t>
      </w:r>
      <w:proofErr w:type="spellStart"/>
      <w:r>
        <w:t>LaTeX</w:t>
      </w:r>
      <w:proofErr w:type="spellEnd"/>
      <w:r>
        <w:t xml:space="preserve"> systems. The latest version and documentation</w:t>
      </w:r>
    </w:p>
    <w:p w:rsidR="007B58D6" w:rsidRDefault="007B58D6" w:rsidP="007B58D6">
      <w:r>
        <w:t>% can be obtained at:</w:t>
      </w:r>
    </w:p>
    <w:p w:rsidR="007B58D6" w:rsidRDefault="007B58D6" w:rsidP="007B58D6">
      <w:r>
        <w:t>% http://www.ctan.org/tex-archive/macros/latex/required/graphics/</w:t>
      </w:r>
    </w:p>
    <w:p w:rsidR="007B58D6" w:rsidRDefault="007B58D6" w:rsidP="007B58D6">
      <w:r>
        <w:t xml:space="preserve">% </w:t>
      </w:r>
      <w:proofErr w:type="gramStart"/>
      <w:r>
        <w:t>Another</w:t>
      </w:r>
      <w:proofErr w:type="gramEnd"/>
      <w:r>
        <w:t xml:space="preserve"> good source of documentation is "Using Imported Graphics in</w:t>
      </w:r>
    </w:p>
    <w:p w:rsidR="007B58D6" w:rsidRDefault="007B58D6" w:rsidP="007B58D6">
      <w:r>
        <w:t xml:space="preserve">% LaTeX2e" by Keith </w:t>
      </w:r>
      <w:proofErr w:type="spellStart"/>
      <w:r>
        <w:t>Reckdahl</w:t>
      </w:r>
      <w:proofErr w:type="spellEnd"/>
      <w:r>
        <w:t xml:space="preserve"> which can be found at:</w:t>
      </w:r>
    </w:p>
    <w:p w:rsidR="007B58D6" w:rsidRDefault="007B58D6" w:rsidP="007B58D6">
      <w:r>
        <w:t>% http://www.ctan.org/tex-archive/info/epslatex/</w:t>
      </w:r>
    </w:p>
    <w:p w:rsidR="007B58D6" w:rsidRDefault="007B58D6" w:rsidP="007B58D6">
      <w:r>
        <w:t>%</w:t>
      </w:r>
    </w:p>
    <w:p w:rsidR="007B58D6" w:rsidRDefault="007B58D6" w:rsidP="007B58D6">
      <w:r>
        <w:t xml:space="preserve">% latex, and </w:t>
      </w:r>
      <w:proofErr w:type="spellStart"/>
      <w:r>
        <w:t>pdflatex</w:t>
      </w:r>
      <w:proofErr w:type="spellEnd"/>
      <w:r>
        <w:t xml:space="preserve"> in </w:t>
      </w:r>
      <w:proofErr w:type="spellStart"/>
      <w:proofErr w:type="gramStart"/>
      <w:r>
        <w:t>dvi</w:t>
      </w:r>
      <w:proofErr w:type="spellEnd"/>
      <w:proofErr w:type="gramEnd"/>
      <w:r>
        <w:t xml:space="preserve"> mode, support graphics in encapsulated</w:t>
      </w:r>
    </w:p>
    <w:p w:rsidR="007B58D6" w:rsidRDefault="007B58D6" w:rsidP="007B58D6">
      <w:proofErr w:type="gramStart"/>
      <w:r>
        <w:t>% postscript (.</w:t>
      </w:r>
      <w:proofErr w:type="spellStart"/>
      <w:r>
        <w:t>eps</w:t>
      </w:r>
      <w:proofErr w:type="spellEnd"/>
      <w:r>
        <w:t>) format.</w:t>
      </w:r>
      <w:proofErr w:type="gramEnd"/>
      <w:r>
        <w:t xml:space="preserve"> </w:t>
      </w:r>
      <w:proofErr w:type="spellStart"/>
      <w:proofErr w:type="gramStart"/>
      <w:r>
        <w:t>pdflatex</w:t>
      </w:r>
      <w:proofErr w:type="spellEnd"/>
      <w:proofErr w:type="gramEnd"/>
      <w:r>
        <w:t xml:space="preserve"> in </w:t>
      </w:r>
      <w:proofErr w:type="spellStart"/>
      <w:r>
        <w:t>pdf</w:t>
      </w:r>
      <w:proofErr w:type="spellEnd"/>
      <w:r>
        <w:t xml:space="preserve"> mode supports graphics</w:t>
      </w:r>
    </w:p>
    <w:p w:rsidR="007B58D6" w:rsidRDefault="007B58D6" w:rsidP="007B58D6">
      <w:r>
        <w:t>% in .</w:t>
      </w:r>
      <w:proofErr w:type="spellStart"/>
      <w:r>
        <w:t>pdf</w:t>
      </w:r>
      <w:proofErr w:type="spellEnd"/>
      <w:r>
        <w:t>, .jpeg, .</w:t>
      </w:r>
      <w:proofErr w:type="spellStart"/>
      <w:r>
        <w:t>png</w:t>
      </w:r>
      <w:proofErr w:type="spellEnd"/>
      <w:r>
        <w:t xml:space="preserve"> and .mps (</w:t>
      </w:r>
      <w:proofErr w:type="spellStart"/>
      <w:r>
        <w:t>metapost</w:t>
      </w:r>
      <w:proofErr w:type="spellEnd"/>
      <w:r>
        <w:t>) formats. Users should ensure</w:t>
      </w:r>
    </w:p>
    <w:p w:rsidR="007B58D6" w:rsidRDefault="007B58D6" w:rsidP="007B58D6">
      <w:r>
        <w:t>% that all non-photo figures use a vector format (.</w:t>
      </w:r>
      <w:proofErr w:type="spellStart"/>
      <w:r>
        <w:t>eps</w:t>
      </w:r>
      <w:proofErr w:type="spellEnd"/>
      <w:r>
        <w:t>, .</w:t>
      </w:r>
      <w:proofErr w:type="spellStart"/>
      <w:r>
        <w:t>pdf</w:t>
      </w:r>
      <w:proofErr w:type="spellEnd"/>
      <w:r>
        <w:t>, .mps) and</w:t>
      </w:r>
    </w:p>
    <w:p w:rsidR="007B58D6" w:rsidRDefault="007B58D6" w:rsidP="007B58D6">
      <w:r>
        <w:t>% not a bitmapped formats (.jpeg, .</w:t>
      </w:r>
      <w:proofErr w:type="spellStart"/>
      <w:r>
        <w:t>png</w:t>
      </w:r>
      <w:proofErr w:type="spellEnd"/>
      <w:r>
        <w:t>). IEEE frowns on bitmapped formats</w:t>
      </w:r>
    </w:p>
    <w:p w:rsidR="007B58D6" w:rsidRDefault="007B58D6" w:rsidP="007B58D6">
      <w:r>
        <w:t>% which can result in "</w:t>
      </w:r>
      <w:proofErr w:type="spellStart"/>
      <w:r>
        <w:t>jaggedy</w:t>
      </w:r>
      <w:proofErr w:type="spellEnd"/>
      <w:r>
        <w:t>"/blurry rendering of lines and letters as</w:t>
      </w:r>
    </w:p>
    <w:p w:rsidR="007B58D6" w:rsidRDefault="007B58D6" w:rsidP="007B58D6">
      <w:r>
        <w:t>% well as large increases in file sizes.</w:t>
      </w:r>
    </w:p>
    <w:p w:rsidR="007B58D6" w:rsidRDefault="007B58D6" w:rsidP="007B58D6">
      <w:r>
        <w:t>%</w:t>
      </w:r>
    </w:p>
    <w:p w:rsidR="007B58D6" w:rsidRDefault="007B58D6" w:rsidP="007B58D6">
      <w:r>
        <w:t xml:space="preserve">% </w:t>
      </w:r>
      <w:proofErr w:type="gramStart"/>
      <w:r>
        <w:t>You</w:t>
      </w:r>
      <w:proofErr w:type="gramEnd"/>
      <w:r>
        <w:t xml:space="preserve"> can find documentation about the </w:t>
      </w:r>
      <w:proofErr w:type="spellStart"/>
      <w:r>
        <w:t>pdfTeX</w:t>
      </w:r>
      <w:proofErr w:type="spellEnd"/>
      <w:r>
        <w:t xml:space="preserve"> application at:</w:t>
      </w:r>
    </w:p>
    <w:p w:rsidR="007B58D6" w:rsidRDefault="007B58D6" w:rsidP="007B58D6">
      <w:r>
        <w:t>% http://www.tug.org/applications/pdftex</w:t>
      </w:r>
    </w:p>
    <w:p w:rsidR="007B58D6" w:rsidRDefault="007B58D6" w:rsidP="007B58D6"/>
    <w:p w:rsidR="007B58D6" w:rsidRDefault="007B58D6" w:rsidP="007B58D6"/>
    <w:p w:rsidR="007B58D6" w:rsidRDefault="007B58D6" w:rsidP="007B58D6"/>
    <w:p w:rsidR="007B58D6" w:rsidRDefault="007B58D6" w:rsidP="007B58D6"/>
    <w:p w:rsidR="007B58D6" w:rsidRDefault="007B58D6" w:rsidP="007B58D6"/>
    <w:p w:rsidR="007B58D6" w:rsidRDefault="007B58D6" w:rsidP="007B58D6">
      <w:r>
        <w:t>% *** MATH PACKAGES ***</w:t>
      </w:r>
    </w:p>
    <w:p w:rsidR="007B58D6" w:rsidRDefault="007B58D6" w:rsidP="007B58D6">
      <w:r>
        <w:t>%</w:t>
      </w:r>
    </w:p>
    <w:p w:rsidR="007B58D6" w:rsidRDefault="007B58D6" w:rsidP="007B58D6">
      <w:r>
        <w:t>\</w:t>
      </w:r>
      <w:proofErr w:type="spellStart"/>
      <w:r>
        <w:t>usepackage</w:t>
      </w:r>
      <w:proofErr w:type="spellEnd"/>
      <w:r>
        <w:t>[cmex10]{</w:t>
      </w:r>
      <w:proofErr w:type="spellStart"/>
      <w:r>
        <w:t>amsmath</w:t>
      </w:r>
      <w:proofErr w:type="spellEnd"/>
      <w:r>
        <w:t>}</w:t>
      </w:r>
    </w:p>
    <w:p w:rsidR="007B58D6" w:rsidRDefault="007B58D6" w:rsidP="007B58D6">
      <w:r>
        <w:t xml:space="preserve">% </w:t>
      </w:r>
      <w:proofErr w:type="gramStart"/>
      <w:r>
        <w:t>A</w:t>
      </w:r>
      <w:proofErr w:type="gramEnd"/>
      <w:r>
        <w:t xml:space="preserve"> popular package from the American Mathematical Society that provides</w:t>
      </w:r>
    </w:p>
    <w:p w:rsidR="007B58D6" w:rsidRDefault="007B58D6" w:rsidP="007B58D6">
      <w:proofErr w:type="gramStart"/>
      <w:r>
        <w:lastRenderedPageBreak/>
        <w:t>% many useful and powerful commands for dealing with mathematics.</w:t>
      </w:r>
      <w:proofErr w:type="gramEnd"/>
      <w:r>
        <w:t xml:space="preserve"> If using</w:t>
      </w:r>
    </w:p>
    <w:p w:rsidR="007B58D6" w:rsidRDefault="007B58D6" w:rsidP="007B58D6">
      <w:r>
        <w:t>% it, be sure to load this package with the cmex10 option to ensure that</w:t>
      </w:r>
    </w:p>
    <w:p w:rsidR="007B58D6" w:rsidRDefault="007B58D6" w:rsidP="007B58D6">
      <w:r>
        <w:t xml:space="preserve">% only type 1 fonts will </w:t>
      </w:r>
      <w:proofErr w:type="gramStart"/>
      <w:r>
        <w:t>utilized</w:t>
      </w:r>
      <w:proofErr w:type="gramEnd"/>
      <w:r>
        <w:t xml:space="preserve"> at all point sizes. Without this option,</w:t>
      </w:r>
    </w:p>
    <w:p w:rsidR="007B58D6" w:rsidRDefault="007B58D6" w:rsidP="007B58D6">
      <w:r>
        <w:t>% it is possible that some math symbols, particularly those within</w:t>
      </w:r>
    </w:p>
    <w:p w:rsidR="007B58D6" w:rsidRDefault="007B58D6" w:rsidP="007B58D6">
      <w:r>
        <w:t>% footnotes, will be rendered in bitmap form which will result in a</w:t>
      </w:r>
    </w:p>
    <w:p w:rsidR="007B58D6" w:rsidRDefault="007B58D6" w:rsidP="007B58D6">
      <w:r>
        <w:t xml:space="preserve">% document that </w:t>
      </w:r>
      <w:proofErr w:type="spellStart"/>
      <w:r>
        <w:t>can not</w:t>
      </w:r>
      <w:proofErr w:type="spellEnd"/>
      <w:r>
        <w:t xml:space="preserve"> be IEEE </w:t>
      </w:r>
      <w:proofErr w:type="spellStart"/>
      <w:r>
        <w:t>Xplore</w:t>
      </w:r>
      <w:proofErr w:type="spellEnd"/>
      <w:r>
        <w:t xml:space="preserve"> compliant!</w:t>
      </w:r>
    </w:p>
    <w:p w:rsidR="007B58D6" w:rsidRDefault="007B58D6" w:rsidP="007B58D6">
      <w:r>
        <w:t>%</w:t>
      </w:r>
    </w:p>
    <w:p w:rsidR="007B58D6" w:rsidRDefault="007B58D6" w:rsidP="007B58D6">
      <w:r>
        <w:t xml:space="preserve">% </w:t>
      </w:r>
      <w:proofErr w:type="gramStart"/>
      <w:r>
        <w:t>Also</w:t>
      </w:r>
      <w:proofErr w:type="gramEnd"/>
      <w:r>
        <w:t xml:space="preserve">, note that the </w:t>
      </w:r>
      <w:proofErr w:type="spellStart"/>
      <w:r>
        <w:t>amsmath</w:t>
      </w:r>
      <w:proofErr w:type="spellEnd"/>
      <w:r>
        <w:t xml:space="preserve"> package sets \</w:t>
      </w:r>
      <w:proofErr w:type="spellStart"/>
      <w:r>
        <w:t>interdisplaylinepenalty</w:t>
      </w:r>
      <w:proofErr w:type="spellEnd"/>
      <w:r>
        <w:t xml:space="preserve"> to 10000</w:t>
      </w:r>
    </w:p>
    <w:p w:rsidR="007B58D6" w:rsidRDefault="007B58D6" w:rsidP="007B58D6">
      <w:r>
        <w:t>% thus preventing page breaks from occurring within multiline equations. Use:</w:t>
      </w:r>
    </w:p>
    <w:p w:rsidR="007B58D6" w:rsidRDefault="007B58D6" w:rsidP="007B58D6">
      <w:r>
        <w:t>%\</w:t>
      </w:r>
      <w:proofErr w:type="spellStart"/>
      <w:r>
        <w:t>interdisplaylinepenalty</w:t>
      </w:r>
      <w:proofErr w:type="spellEnd"/>
      <w:r>
        <w:t>=2500</w:t>
      </w:r>
    </w:p>
    <w:p w:rsidR="007B58D6" w:rsidRDefault="007B58D6" w:rsidP="007B58D6">
      <w:r>
        <w:t xml:space="preserve">% after loading </w:t>
      </w:r>
      <w:proofErr w:type="spellStart"/>
      <w:r>
        <w:t>amsmath</w:t>
      </w:r>
      <w:proofErr w:type="spellEnd"/>
      <w:r>
        <w:t xml:space="preserve"> to restore such page breaks as IEEEtran.cls normally</w:t>
      </w:r>
    </w:p>
    <w:p w:rsidR="007B58D6" w:rsidRDefault="007B58D6" w:rsidP="007B58D6">
      <w:r>
        <w:t xml:space="preserve">% does. </w:t>
      </w:r>
      <w:proofErr w:type="gramStart"/>
      <w:r>
        <w:t>amsmath.sty</w:t>
      </w:r>
      <w:proofErr w:type="gramEnd"/>
      <w:r>
        <w:t xml:space="preserve"> is already installed on most </w:t>
      </w:r>
      <w:proofErr w:type="spellStart"/>
      <w:r>
        <w:t>LaTeX</w:t>
      </w:r>
      <w:proofErr w:type="spellEnd"/>
      <w:r>
        <w:t xml:space="preserve"> systems. The latest</w:t>
      </w:r>
    </w:p>
    <w:p w:rsidR="007B58D6" w:rsidRDefault="007B58D6" w:rsidP="007B58D6">
      <w:r>
        <w:t>% version and documentation can be obtained at:</w:t>
      </w:r>
    </w:p>
    <w:p w:rsidR="007B58D6" w:rsidRDefault="007B58D6" w:rsidP="007B58D6">
      <w:r>
        <w:t>% http://www.ctan.org/tex-archive/macros/latex/required/amslatex/math/</w:t>
      </w:r>
    </w:p>
    <w:p w:rsidR="007B58D6" w:rsidRDefault="007B58D6" w:rsidP="007B58D6"/>
    <w:p w:rsidR="007B58D6" w:rsidRDefault="007B58D6" w:rsidP="007B58D6"/>
    <w:p w:rsidR="007B58D6" w:rsidRDefault="007B58D6" w:rsidP="007B58D6"/>
    <w:p w:rsidR="007B58D6" w:rsidRDefault="007B58D6" w:rsidP="007B58D6"/>
    <w:p w:rsidR="007B58D6" w:rsidRDefault="007B58D6" w:rsidP="007B58D6"/>
    <w:p w:rsidR="007B58D6" w:rsidRDefault="007B58D6" w:rsidP="007B58D6">
      <w:r>
        <w:t>% *** SPECIALIZED LIST PACKAGES ***</w:t>
      </w:r>
    </w:p>
    <w:p w:rsidR="007B58D6" w:rsidRDefault="007B58D6" w:rsidP="007B58D6">
      <w:r>
        <w:t>%</w:t>
      </w:r>
    </w:p>
    <w:p w:rsidR="007B58D6" w:rsidRDefault="007B58D6" w:rsidP="007B58D6">
      <w:r>
        <w:t>%\</w:t>
      </w:r>
      <w:proofErr w:type="spellStart"/>
      <w:proofErr w:type="gramStart"/>
      <w:r>
        <w:t>usepackage</w:t>
      </w:r>
      <w:proofErr w:type="spellEnd"/>
      <w:r>
        <w:t>{</w:t>
      </w:r>
      <w:proofErr w:type="gramEnd"/>
      <w:r>
        <w:t>algorithmic}</w:t>
      </w:r>
    </w:p>
    <w:p w:rsidR="007B58D6" w:rsidRDefault="007B58D6" w:rsidP="007B58D6">
      <w:r>
        <w:t>\</w:t>
      </w:r>
      <w:proofErr w:type="spellStart"/>
      <w:r>
        <w:t>usepackage</w:t>
      </w:r>
      <w:proofErr w:type="spellEnd"/>
      <w:r>
        <w:t>[ruled]{algorithm2e}</w:t>
      </w:r>
    </w:p>
    <w:p w:rsidR="007B58D6" w:rsidRDefault="007B58D6" w:rsidP="007B58D6">
      <w:r>
        <w:t xml:space="preserve">% algorithmic.sty was written by Peter Williams and </w:t>
      </w:r>
      <w:proofErr w:type="spellStart"/>
      <w:r>
        <w:t>Rogerio</w:t>
      </w:r>
      <w:proofErr w:type="spellEnd"/>
      <w:r>
        <w:t xml:space="preserve"> </w:t>
      </w:r>
      <w:proofErr w:type="spellStart"/>
      <w:r>
        <w:t>Brito</w:t>
      </w:r>
      <w:proofErr w:type="spellEnd"/>
      <w:r>
        <w:t>.</w:t>
      </w:r>
    </w:p>
    <w:p w:rsidR="007B58D6" w:rsidRDefault="007B58D6" w:rsidP="007B58D6">
      <w:r>
        <w:t xml:space="preserve">% </w:t>
      </w:r>
      <w:proofErr w:type="gramStart"/>
      <w:r>
        <w:t>This</w:t>
      </w:r>
      <w:proofErr w:type="gramEnd"/>
      <w:r>
        <w:t xml:space="preserve"> package provides an algorithmic environment </w:t>
      </w:r>
      <w:proofErr w:type="spellStart"/>
      <w:r>
        <w:t>fo</w:t>
      </w:r>
      <w:proofErr w:type="spellEnd"/>
      <w:r>
        <w:t xml:space="preserve"> describing algorithms.</w:t>
      </w:r>
    </w:p>
    <w:p w:rsidR="007B58D6" w:rsidRDefault="007B58D6" w:rsidP="007B58D6">
      <w:r>
        <w:t xml:space="preserve">% </w:t>
      </w:r>
      <w:proofErr w:type="gramStart"/>
      <w:r>
        <w:t>You</w:t>
      </w:r>
      <w:proofErr w:type="gramEnd"/>
      <w:r>
        <w:t xml:space="preserve"> can use the algorithmic environment in-text or within a figure</w:t>
      </w:r>
    </w:p>
    <w:p w:rsidR="007B58D6" w:rsidRDefault="007B58D6" w:rsidP="007B58D6">
      <w:proofErr w:type="gramStart"/>
      <w:r>
        <w:t>% environment to provide for a floating algorithm.</w:t>
      </w:r>
      <w:proofErr w:type="gramEnd"/>
      <w:r>
        <w:t xml:space="preserve"> Do NOT use the algorithm</w:t>
      </w:r>
    </w:p>
    <w:p w:rsidR="007B58D6" w:rsidRDefault="007B58D6" w:rsidP="007B58D6">
      <w:r>
        <w:t>% floating environment provided by algorithm.sty (by the same authors) or</w:t>
      </w:r>
    </w:p>
    <w:p w:rsidR="007B58D6" w:rsidRDefault="007B58D6" w:rsidP="007B58D6">
      <w:r>
        <w:t xml:space="preserve">% algorithm2e.sty (by Christophe </w:t>
      </w:r>
      <w:proofErr w:type="spellStart"/>
      <w:r>
        <w:t>Fiorio</w:t>
      </w:r>
      <w:proofErr w:type="spellEnd"/>
      <w:r>
        <w:t>) as IEEE does not use dedicated</w:t>
      </w:r>
    </w:p>
    <w:p w:rsidR="007B58D6" w:rsidRDefault="007B58D6" w:rsidP="007B58D6">
      <w:r>
        <w:t>% algorithm float types and packages that provide these will not provide</w:t>
      </w:r>
    </w:p>
    <w:p w:rsidR="007B58D6" w:rsidRDefault="007B58D6" w:rsidP="007B58D6">
      <w:r>
        <w:t>% correct IEEE style captions. The latest version and documentation of</w:t>
      </w:r>
    </w:p>
    <w:p w:rsidR="007B58D6" w:rsidRDefault="007B58D6" w:rsidP="007B58D6">
      <w:r>
        <w:t>% algorithmic.sty can be obtained at:</w:t>
      </w:r>
    </w:p>
    <w:p w:rsidR="007B58D6" w:rsidRDefault="007B58D6" w:rsidP="007B58D6">
      <w:r>
        <w:t>% http://www.ctan.org/tex-archive/macros/latex/contrib/algorithms/</w:t>
      </w:r>
    </w:p>
    <w:p w:rsidR="007B58D6" w:rsidRDefault="007B58D6" w:rsidP="007B58D6">
      <w:r>
        <w:t xml:space="preserve">% </w:t>
      </w:r>
      <w:proofErr w:type="gramStart"/>
      <w:r>
        <w:t>There</w:t>
      </w:r>
      <w:proofErr w:type="gramEnd"/>
      <w:r>
        <w:t xml:space="preserve"> is also a support site at:</w:t>
      </w:r>
    </w:p>
    <w:p w:rsidR="007B58D6" w:rsidRDefault="007B58D6" w:rsidP="007B58D6">
      <w:r>
        <w:t>% http://algorithms.berlios.de/index.html</w:t>
      </w:r>
    </w:p>
    <w:p w:rsidR="007B58D6" w:rsidRDefault="007B58D6" w:rsidP="007B58D6">
      <w:r>
        <w:t xml:space="preserve">% </w:t>
      </w:r>
      <w:proofErr w:type="gramStart"/>
      <w:r>
        <w:t>Also</w:t>
      </w:r>
      <w:proofErr w:type="gramEnd"/>
      <w:r>
        <w:t xml:space="preserve"> of interest may be the (relatively newer and more customizable)</w:t>
      </w:r>
    </w:p>
    <w:p w:rsidR="007B58D6" w:rsidRDefault="007B58D6" w:rsidP="007B58D6">
      <w:r>
        <w:t xml:space="preserve">% algorithmicx.sty package by </w:t>
      </w:r>
      <w:proofErr w:type="spellStart"/>
      <w:r>
        <w:t>Szasz</w:t>
      </w:r>
      <w:proofErr w:type="spellEnd"/>
      <w:r>
        <w:t xml:space="preserve"> Janos:</w:t>
      </w:r>
    </w:p>
    <w:p w:rsidR="007B58D6" w:rsidRDefault="007B58D6" w:rsidP="007B58D6">
      <w:r>
        <w:t>% http://www.ctan.org/tex-archive/macros/latex/contrib/algorithmicx/</w:t>
      </w:r>
    </w:p>
    <w:p w:rsidR="007B58D6" w:rsidRDefault="007B58D6" w:rsidP="007B58D6"/>
    <w:p w:rsidR="007B58D6" w:rsidRDefault="007B58D6" w:rsidP="007B58D6"/>
    <w:p w:rsidR="007B58D6" w:rsidRDefault="007B58D6" w:rsidP="007B58D6"/>
    <w:p w:rsidR="007B58D6" w:rsidRDefault="007B58D6" w:rsidP="007B58D6"/>
    <w:p w:rsidR="007B58D6" w:rsidRDefault="007B58D6" w:rsidP="007B58D6">
      <w:r>
        <w:t>% *** ALIGNMENT PACKAGES ***</w:t>
      </w:r>
    </w:p>
    <w:p w:rsidR="007B58D6" w:rsidRDefault="007B58D6" w:rsidP="007B58D6">
      <w:r>
        <w:t>%</w:t>
      </w:r>
    </w:p>
    <w:p w:rsidR="007B58D6" w:rsidRDefault="007B58D6" w:rsidP="007B58D6">
      <w:r>
        <w:lastRenderedPageBreak/>
        <w:t>\</w:t>
      </w:r>
      <w:proofErr w:type="spellStart"/>
      <w:r>
        <w:t>usepackage</w:t>
      </w:r>
      <w:proofErr w:type="spellEnd"/>
      <w:r>
        <w:t>{array}</w:t>
      </w:r>
    </w:p>
    <w:p w:rsidR="007B58D6" w:rsidRDefault="007B58D6" w:rsidP="007B58D6"/>
    <w:p w:rsidR="007B58D6" w:rsidRDefault="007B58D6" w:rsidP="007B58D6">
      <w:r>
        <w:t xml:space="preserve">% Frank </w:t>
      </w:r>
      <w:proofErr w:type="spellStart"/>
      <w:r>
        <w:t>Mittelbach's</w:t>
      </w:r>
      <w:proofErr w:type="spellEnd"/>
      <w:r>
        <w:t xml:space="preserve"> and David Carlisle's array.sty patches and improves</w:t>
      </w:r>
    </w:p>
    <w:p w:rsidR="007B58D6" w:rsidRDefault="007B58D6" w:rsidP="007B58D6">
      <w:r>
        <w:t>% the standard LaTeX2e array and tabular environments to provide better</w:t>
      </w:r>
    </w:p>
    <w:p w:rsidR="007B58D6" w:rsidRDefault="007B58D6" w:rsidP="007B58D6">
      <w:r>
        <w:t>% appearance and additional user controls. As the default LaTeX2e table</w:t>
      </w:r>
    </w:p>
    <w:p w:rsidR="007B58D6" w:rsidRDefault="007B58D6" w:rsidP="007B58D6">
      <w:r>
        <w:t>% generation code is lacking to the point of almost being broken with</w:t>
      </w:r>
    </w:p>
    <w:p w:rsidR="007B58D6" w:rsidRDefault="007B58D6" w:rsidP="007B58D6">
      <w:r>
        <w:t>% respect to the quality of the end results, all users are strongly</w:t>
      </w:r>
    </w:p>
    <w:p w:rsidR="007B58D6" w:rsidRDefault="007B58D6" w:rsidP="007B58D6">
      <w:r>
        <w:t>% advised to use an enhanced (at the very least that provided by array.sty)</w:t>
      </w:r>
    </w:p>
    <w:p w:rsidR="007B58D6" w:rsidRDefault="007B58D6" w:rsidP="007B58D6">
      <w:r>
        <w:t xml:space="preserve">% set of table tools. </w:t>
      </w:r>
      <w:proofErr w:type="gramStart"/>
      <w:r>
        <w:t>array.sty</w:t>
      </w:r>
      <w:proofErr w:type="gramEnd"/>
      <w:r>
        <w:t xml:space="preserve"> is already installed on most systems. The</w:t>
      </w:r>
    </w:p>
    <w:p w:rsidR="007B58D6" w:rsidRDefault="007B58D6" w:rsidP="007B58D6">
      <w:r>
        <w:t>% latest version and documentation can be obtained at:</w:t>
      </w:r>
    </w:p>
    <w:p w:rsidR="007B58D6" w:rsidRDefault="007B58D6" w:rsidP="007B58D6">
      <w:r>
        <w:t>% http://www.ctan.org/tex-archive/macros/latex/required/tools/</w:t>
      </w:r>
    </w:p>
    <w:p w:rsidR="007B58D6" w:rsidRDefault="007B58D6" w:rsidP="007B58D6"/>
    <w:p w:rsidR="007B58D6" w:rsidRDefault="007B58D6" w:rsidP="007B58D6"/>
    <w:p w:rsidR="007B58D6" w:rsidRDefault="007B58D6" w:rsidP="007B58D6">
      <w:r>
        <w:t xml:space="preserve">% </w:t>
      </w:r>
      <w:proofErr w:type="spellStart"/>
      <w:r>
        <w:t>IEEEtran</w:t>
      </w:r>
      <w:proofErr w:type="spellEnd"/>
      <w:r>
        <w:t xml:space="preserve"> contains the </w:t>
      </w:r>
      <w:proofErr w:type="spellStart"/>
      <w:r>
        <w:t>IEEEeqnarray</w:t>
      </w:r>
      <w:proofErr w:type="spellEnd"/>
      <w:r>
        <w:t xml:space="preserve"> family of commands that can be used to</w:t>
      </w:r>
    </w:p>
    <w:p w:rsidR="007B58D6" w:rsidRDefault="007B58D6" w:rsidP="007B58D6">
      <w:r>
        <w:t>% generate multiline equations as well as matrices, tables, etc., of high</w:t>
      </w:r>
    </w:p>
    <w:p w:rsidR="007B58D6" w:rsidRDefault="007B58D6" w:rsidP="007B58D6">
      <w:proofErr w:type="gramStart"/>
      <w:r>
        <w:t>% quality.</w:t>
      </w:r>
      <w:proofErr w:type="gramEnd"/>
    </w:p>
    <w:p w:rsidR="007B58D6" w:rsidRDefault="007B58D6" w:rsidP="007B58D6"/>
    <w:p w:rsidR="007B58D6" w:rsidRDefault="007B58D6" w:rsidP="007B58D6"/>
    <w:p w:rsidR="007B58D6" w:rsidRDefault="007B58D6" w:rsidP="007B58D6"/>
    <w:p w:rsidR="007B58D6" w:rsidRDefault="007B58D6" w:rsidP="007B58D6"/>
    <w:p w:rsidR="007B58D6" w:rsidRDefault="007B58D6" w:rsidP="007B58D6">
      <w:r>
        <w:t>% *** SUBFIGURE PACKAGES ***</w:t>
      </w:r>
    </w:p>
    <w:p w:rsidR="007B58D6" w:rsidRDefault="007B58D6" w:rsidP="007B58D6">
      <w:r>
        <w:t>\</w:t>
      </w:r>
      <w:proofErr w:type="spellStart"/>
      <w:r>
        <w:t>ifCLASSOPTIONcompsoc</w:t>
      </w:r>
      <w:proofErr w:type="spellEnd"/>
    </w:p>
    <w:p w:rsidR="007B58D6" w:rsidRDefault="007B58D6" w:rsidP="007B58D6">
      <w:r>
        <w:t>\usepackage[caption=false</w:t>
      </w:r>
      <w:proofErr w:type="gramStart"/>
      <w:r>
        <w:t>,font</w:t>
      </w:r>
      <w:proofErr w:type="gramEnd"/>
      <w:r>
        <w:t>=normalsize,labelfont=sf,textfont=sf]{subfig}</w:t>
      </w:r>
    </w:p>
    <w:p w:rsidR="007B58D6" w:rsidRDefault="007B58D6" w:rsidP="007B58D6">
      <w:r>
        <w:t>\else</w:t>
      </w:r>
    </w:p>
    <w:p w:rsidR="007B58D6" w:rsidRDefault="007B58D6" w:rsidP="007B58D6">
      <w:r>
        <w:t>\</w:t>
      </w:r>
      <w:proofErr w:type="spellStart"/>
      <w:r>
        <w:t>usepackage</w:t>
      </w:r>
      <w:proofErr w:type="spellEnd"/>
      <w:r>
        <w:t>[caption=</w:t>
      </w:r>
      <w:proofErr w:type="spellStart"/>
      <w:r>
        <w:t>false</w:t>
      </w:r>
      <w:proofErr w:type="gramStart"/>
      <w:r>
        <w:t>,font</w:t>
      </w:r>
      <w:proofErr w:type="spellEnd"/>
      <w:proofErr w:type="gramEnd"/>
      <w:r>
        <w:t>=</w:t>
      </w:r>
      <w:proofErr w:type="spellStart"/>
      <w:r>
        <w:t>footnotesize</w:t>
      </w:r>
      <w:proofErr w:type="spellEnd"/>
      <w:r>
        <w:t>]{</w:t>
      </w:r>
      <w:proofErr w:type="spellStart"/>
      <w:r>
        <w:t>subfig</w:t>
      </w:r>
      <w:proofErr w:type="spellEnd"/>
      <w:r>
        <w:t>}</w:t>
      </w:r>
    </w:p>
    <w:p w:rsidR="007B58D6" w:rsidRDefault="007B58D6" w:rsidP="007B58D6">
      <w:r>
        <w:t>\</w:t>
      </w:r>
      <w:proofErr w:type="spellStart"/>
      <w:r>
        <w:t>fi</w:t>
      </w:r>
      <w:proofErr w:type="spellEnd"/>
    </w:p>
    <w:p w:rsidR="007B58D6" w:rsidRDefault="007B58D6" w:rsidP="007B58D6">
      <w:r>
        <w:t>% subfig.sty, written by Steven Douglas Cochran, is the modern replacement</w:t>
      </w:r>
    </w:p>
    <w:p w:rsidR="007B58D6" w:rsidRDefault="007B58D6" w:rsidP="007B58D6">
      <w:r>
        <w:t>% for subfigure.sty, the latter of which is no longer maintained and is</w:t>
      </w:r>
    </w:p>
    <w:p w:rsidR="007B58D6" w:rsidRDefault="007B58D6" w:rsidP="007B58D6">
      <w:r>
        <w:t xml:space="preserve">% incompatible with some </w:t>
      </w:r>
      <w:proofErr w:type="spellStart"/>
      <w:r>
        <w:t>LaTeX</w:t>
      </w:r>
      <w:proofErr w:type="spellEnd"/>
      <w:r>
        <w:t xml:space="preserve"> packages including fixltx2e. However,</w:t>
      </w:r>
    </w:p>
    <w:p w:rsidR="007B58D6" w:rsidRDefault="007B58D6" w:rsidP="007B58D6">
      <w:r>
        <w:t xml:space="preserve">% subfig.sty requires and automatically loads Axel </w:t>
      </w:r>
      <w:proofErr w:type="spellStart"/>
      <w:r>
        <w:t>Sommerfeldt's</w:t>
      </w:r>
      <w:proofErr w:type="spellEnd"/>
      <w:r>
        <w:t xml:space="preserve"> caption.sty</w:t>
      </w:r>
    </w:p>
    <w:p w:rsidR="007B58D6" w:rsidRDefault="007B58D6" w:rsidP="007B58D6">
      <w:r>
        <w:t>% which will override IEEEtran.cls' handling of captions and this will result</w:t>
      </w:r>
    </w:p>
    <w:p w:rsidR="007B58D6" w:rsidRDefault="007B58D6" w:rsidP="007B58D6">
      <w:r>
        <w:t>% in non-IEEE style figure/table captions. To prevent this problem, be sure</w:t>
      </w:r>
    </w:p>
    <w:p w:rsidR="007B58D6" w:rsidRDefault="007B58D6" w:rsidP="007B58D6">
      <w:r>
        <w:t xml:space="preserve">% and invoke </w:t>
      </w:r>
      <w:proofErr w:type="spellStart"/>
      <w:r>
        <w:t>subfig.sty's</w:t>
      </w:r>
      <w:proofErr w:type="spellEnd"/>
      <w:r>
        <w:t xml:space="preserve"> "caption=false" package option (available since</w:t>
      </w:r>
    </w:p>
    <w:p w:rsidR="007B58D6" w:rsidRDefault="007B58D6" w:rsidP="007B58D6">
      <w:r>
        <w:t>% subfig.sty version 1.3, 2005/06/28) as this is will preserve IEEEtran.cls</w:t>
      </w:r>
    </w:p>
    <w:p w:rsidR="007B58D6" w:rsidRDefault="007B58D6" w:rsidP="007B58D6">
      <w:proofErr w:type="gramStart"/>
      <w:r>
        <w:t>% handling of captions.</w:t>
      </w:r>
      <w:proofErr w:type="gramEnd"/>
    </w:p>
    <w:p w:rsidR="007B58D6" w:rsidRDefault="007B58D6" w:rsidP="007B58D6">
      <w:r>
        <w:t>% Note that the Computer Society format requires a larger sans serif font</w:t>
      </w:r>
    </w:p>
    <w:p w:rsidR="007B58D6" w:rsidRDefault="007B58D6" w:rsidP="007B58D6">
      <w:r>
        <w:t>% than the serif footnote size font used in traditional IEEE formatting</w:t>
      </w:r>
    </w:p>
    <w:p w:rsidR="007B58D6" w:rsidRDefault="007B58D6" w:rsidP="007B58D6">
      <w:r>
        <w:t>% and thus the need to invoke different subfig.sty package options depending</w:t>
      </w:r>
    </w:p>
    <w:p w:rsidR="007B58D6" w:rsidRDefault="007B58D6" w:rsidP="007B58D6">
      <w:r>
        <w:t xml:space="preserve">% on whether </w:t>
      </w:r>
      <w:proofErr w:type="spellStart"/>
      <w:r>
        <w:t>compsoc</w:t>
      </w:r>
      <w:proofErr w:type="spellEnd"/>
      <w:r>
        <w:t xml:space="preserve"> mode has been enabled.</w:t>
      </w:r>
    </w:p>
    <w:p w:rsidR="007B58D6" w:rsidRDefault="007B58D6" w:rsidP="007B58D6">
      <w:r>
        <w:t>%</w:t>
      </w:r>
    </w:p>
    <w:p w:rsidR="007B58D6" w:rsidRDefault="007B58D6" w:rsidP="007B58D6">
      <w:r>
        <w:t xml:space="preserve">% </w:t>
      </w:r>
      <w:proofErr w:type="gramStart"/>
      <w:r>
        <w:t>The</w:t>
      </w:r>
      <w:proofErr w:type="gramEnd"/>
      <w:r>
        <w:t xml:space="preserve"> latest version and documentation of subfig.sty can be obtained at:</w:t>
      </w:r>
    </w:p>
    <w:p w:rsidR="007B58D6" w:rsidRDefault="007B58D6" w:rsidP="007B58D6">
      <w:r>
        <w:t>% http://www.ctan.org/tex-archive/macros/latex/contrib/subfig/</w:t>
      </w:r>
    </w:p>
    <w:p w:rsidR="007B58D6" w:rsidRDefault="007B58D6" w:rsidP="007B58D6"/>
    <w:p w:rsidR="007B58D6" w:rsidRDefault="007B58D6" w:rsidP="007B58D6"/>
    <w:p w:rsidR="007B58D6" w:rsidRDefault="007B58D6" w:rsidP="007B58D6"/>
    <w:p w:rsidR="007B58D6" w:rsidRDefault="007B58D6" w:rsidP="007B58D6"/>
    <w:p w:rsidR="007B58D6" w:rsidRDefault="007B58D6" w:rsidP="007B58D6">
      <w:r>
        <w:t>% *** FLOAT PACKAGES ***</w:t>
      </w:r>
    </w:p>
    <w:p w:rsidR="007B58D6" w:rsidRDefault="007B58D6" w:rsidP="007B58D6">
      <w:r>
        <w:t>%</w:t>
      </w:r>
    </w:p>
    <w:p w:rsidR="007B58D6" w:rsidRDefault="007B58D6" w:rsidP="007B58D6">
      <w:r>
        <w:t>%\</w:t>
      </w:r>
      <w:proofErr w:type="spellStart"/>
      <w:proofErr w:type="gramStart"/>
      <w:r>
        <w:t>usepackage</w:t>
      </w:r>
      <w:proofErr w:type="spellEnd"/>
      <w:r>
        <w:t>{</w:t>
      </w:r>
      <w:proofErr w:type="gramEnd"/>
      <w:r>
        <w:t>fixltx2e}</w:t>
      </w:r>
    </w:p>
    <w:p w:rsidR="007B58D6" w:rsidRDefault="007B58D6" w:rsidP="007B58D6">
      <w:r>
        <w:t>% fixltx2e, the successor to the earlier fix2col.sty, was written by</w:t>
      </w:r>
    </w:p>
    <w:p w:rsidR="007B58D6" w:rsidRDefault="007B58D6" w:rsidP="007B58D6">
      <w:proofErr w:type="gramStart"/>
      <w:r>
        <w:t xml:space="preserve">% Frank </w:t>
      </w:r>
      <w:proofErr w:type="spellStart"/>
      <w:r>
        <w:t>Mittelbach</w:t>
      </w:r>
      <w:proofErr w:type="spellEnd"/>
      <w:r>
        <w:t xml:space="preserve"> and David Carlisle.</w:t>
      </w:r>
      <w:proofErr w:type="gramEnd"/>
      <w:r>
        <w:t xml:space="preserve"> This package corrects a few problems</w:t>
      </w:r>
    </w:p>
    <w:p w:rsidR="007B58D6" w:rsidRDefault="007B58D6" w:rsidP="007B58D6">
      <w:r>
        <w:t>% in the LaTeX2e kernel, the most notable of which is that in current</w:t>
      </w:r>
    </w:p>
    <w:p w:rsidR="007B58D6" w:rsidRDefault="007B58D6" w:rsidP="007B58D6">
      <w:r>
        <w:t>% LaTeX2e releases, the ordering of single and double column floats is not</w:t>
      </w:r>
    </w:p>
    <w:p w:rsidR="007B58D6" w:rsidRDefault="007B58D6" w:rsidP="007B58D6">
      <w:r>
        <w:t xml:space="preserve">% guaranteed to be preserved. Thus, an </w:t>
      </w:r>
      <w:proofErr w:type="spellStart"/>
      <w:r>
        <w:t>unpatched</w:t>
      </w:r>
      <w:proofErr w:type="spellEnd"/>
      <w:r>
        <w:t xml:space="preserve"> LaTeX2e can allow a</w:t>
      </w:r>
    </w:p>
    <w:p w:rsidR="007B58D6" w:rsidRDefault="007B58D6" w:rsidP="007B58D6">
      <w:r>
        <w:t>% single column figure to be placed prior to an earlier double column</w:t>
      </w:r>
    </w:p>
    <w:p w:rsidR="007B58D6" w:rsidRDefault="007B58D6" w:rsidP="007B58D6">
      <w:proofErr w:type="gramStart"/>
      <w:r>
        <w:t>% figure.</w:t>
      </w:r>
      <w:proofErr w:type="gramEnd"/>
      <w:r>
        <w:t xml:space="preserve"> The latest version and documentation can be found at:</w:t>
      </w:r>
    </w:p>
    <w:p w:rsidR="007B58D6" w:rsidRDefault="007B58D6" w:rsidP="007B58D6">
      <w:r>
        <w:t>% http://www.ctan.org/tex-archive/macros/latex/base/</w:t>
      </w:r>
    </w:p>
    <w:p w:rsidR="007B58D6" w:rsidRDefault="007B58D6" w:rsidP="007B58D6"/>
    <w:p w:rsidR="007B58D6" w:rsidRDefault="007B58D6" w:rsidP="007B58D6"/>
    <w:p w:rsidR="007B58D6" w:rsidRDefault="007B58D6" w:rsidP="007B58D6">
      <w:r>
        <w:t>%\</w:t>
      </w:r>
      <w:proofErr w:type="spellStart"/>
      <w:proofErr w:type="gramStart"/>
      <w:r>
        <w:t>usepackage</w:t>
      </w:r>
      <w:proofErr w:type="spellEnd"/>
      <w:r>
        <w:t>{</w:t>
      </w:r>
      <w:proofErr w:type="spellStart"/>
      <w:proofErr w:type="gramEnd"/>
      <w:r>
        <w:t>stfloats</w:t>
      </w:r>
      <w:proofErr w:type="spellEnd"/>
      <w:r>
        <w:t>}</w:t>
      </w:r>
    </w:p>
    <w:p w:rsidR="007B58D6" w:rsidRDefault="007B58D6" w:rsidP="007B58D6">
      <w:r>
        <w:t xml:space="preserve">% stfloats.sty was written by </w:t>
      </w:r>
      <w:proofErr w:type="spellStart"/>
      <w:r>
        <w:t>Sigitas</w:t>
      </w:r>
      <w:proofErr w:type="spellEnd"/>
      <w:r>
        <w:t xml:space="preserve"> </w:t>
      </w:r>
      <w:proofErr w:type="spellStart"/>
      <w:r>
        <w:t>Tolusis</w:t>
      </w:r>
      <w:proofErr w:type="spellEnd"/>
      <w:r>
        <w:t>. This package gives LaTeX2e</w:t>
      </w:r>
    </w:p>
    <w:p w:rsidR="007B58D6" w:rsidRDefault="007B58D6" w:rsidP="007B58D6">
      <w:r>
        <w:t>% the ability to do double column floats at the bottom of the page as well</w:t>
      </w:r>
    </w:p>
    <w:p w:rsidR="007B58D6" w:rsidRDefault="007B58D6" w:rsidP="007B58D6">
      <w:proofErr w:type="gramStart"/>
      <w:r>
        <w:t>% as the top.</w:t>
      </w:r>
      <w:proofErr w:type="gramEnd"/>
      <w:r>
        <w:t xml:space="preserve"> (e.g., "\</w:t>
      </w:r>
      <w:proofErr w:type="gramStart"/>
      <w:r>
        <w:t>begin{</w:t>
      </w:r>
      <w:proofErr w:type="gramEnd"/>
      <w:r>
        <w:t>figure*}[!b]" is not normally possible in</w:t>
      </w:r>
    </w:p>
    <w:p w:rsidR="007B58D6" w:rsidRDefault="007B58D6" w:rsidP="007B58D6">
      <w:proofErr w:type="gramStart"/>
      <w:r>
        <w:t>% LaTeX2e).</w:t>
      </w:r>
      <w:proofErr w:type="gramEnd"/>
      <w:r>
        <w:t xml:space="preserve"> It also provides a command:</w:t>
      </w:r>
    </w:p>
    <w:p w:rsidR="007B58D6" w:rsidRDefault="007B58D6" w:rsidP="007B58D6">
      <w:r>
        <w:t>%\</w:t>
      </w:r>
      <w:proofErr w:type="spellStart"/>
      <w:r>
        <w:t>fnbelowfloat</w:t>
      </w:r>
      <w:proofErr w:type="spellEnd"/>
    </w:p>
    <w:p w:rsidR="007B58D6" w:rsidRDefault="007B58D6" w:rsidP="007B58D6">
      <w:r>
        <w:t>% to enable the placement of footnotes below bottom floats (the standard</w:t>
      </w:r>
    </w:p>
    <w:p w:rsidR="007B58D6" w:rsidRDefault="007B58D6" w:rsidP="007B58D6">
      <w:r>
        <w:t>% LaTeX2e kernel puts them above bottom floats). This is an invasive package</w:t>
      </w:r>
    </w:p>
    <w:p w:rsidR="007B58D6" w:rsidRDefault="007B58D6" w:rsidP="007B58D6">
      <w:r>
        <w:t xml:space="preserve">% which rewrites many portions of the LaTeX2e </w:t>
      </w:r>
      <w:proofErr w:type="gramStart"/>
      <w:r>
        <w:t>float</w:t>
      </w:r>
      <w:proofErr w:type="gramEnd"/>
      <w:r>
        <w:t xml:space="preserve"> routines. It may not work</w:t>
      </w:r>
    </w:p>
    <w:p w:rsidR="007B58D6" w:rsidRDefault="007B58D6" w:rsidP="007B58D6">
      <w:r>
        <w:t xml:space="preserve">% with other packages that modify the LaTeX2e </w:t>
      </w:r>
      <w:proofErr w:type="gramStart"/>
      <w:r>
        <w:t>float</w:t>
      </w:r>
      <w:proofErr w:type="gramEnd"/>
      <w:r>
        <w:t xml:space="preserve"> routines. The latest</w:t>
      </w:r>
    </w:p>
    <w:p w:rsidR="007B58D6" w:rsidRDefault="007B58D6" w:rsidP="007B58D6">
      <w:r>
        <w:t>% version and documentation can be obtained at:</w:t>
      </w:r>
    </w:p>
    <w:p w:rsidR="007B58D6" w:rsidRDefault="007B58D6" w:rsidP="007B58D6">
      <w:r>
        <w:t>% http://www.ctan.org/tex-archive/macros/latex/contrib/sttools/</w:t>
      </w:r>
    </w:p>
    <w:p w:rsidR="007B58D6" w:rsidRDefault="007B58D6" w:rsidP="007B58D6">
      <w:r>
        <w:t xml:space="preserve">% </w:t>
      </w:r>
      <w:proofErr w:type="gramStart"/>
      <w:r>
        <w:t>Do</w:t>
      </w:r>
      <w:proofErr w:type="gramEnd"/>
      <w:r>
        <w:t xml:space="preserve"> not use the </w:t>
      </w:r>
      <w:proofErr w:type="spellStart"/>
      <w:r>
        <w:t>stfloats</w:t>
      </w:r>
      <w:proofErr w:type="spellEnd"/>
      <w:r>
        <w:t xml:space="preserve"> </w:t>
      </w:r>
      <w:proofErr w:type="spellStart"/>
      <w:r>
        <w:t>baselinefloat</w:t>
      </w:r>
      <w:proofErr w:type="spellEnd"/>
      <w:r>
        <w:t xml:space="preserve"> ability as IEEE does not allow</w:t>
      </w:r>
    </w:p>
    <w:p w:rsidR="007B58D6" w:rsidRDefault="007B58D6" w:rsidP="007B58D6">
      <w:proofErr w:type="gramStart"/>
      <w:r>
        <w:t>% \</w:t>
      </w:r>
      <w:proofErr w:type="spellStart"/>
      <w:r>
        <w:t>baselineskip</w:t>
      </w:r>
      <w:proofErr w:type="spellEnd"/>
      <w:r>
        <w:t xml:space="preserve"> to stretch.</w:t>
      </w:r>
      <w:proofErr w:type="gramEnd"/>
      <w:r>
        <w:t xml:space="preserve"> Authors submitting work to the IEEE should note</w:t>
      </w:r>
    </w:p>
    <w:p w:rsidR="007B58D6" w:rsidRDefault="007B58D6" w:rsidP="007B58D6">
      <w:r>
        <w:t xml:space="preserve">% that IEEE rarely uses double column equations and </w:t>
      </w:r>
      <w:proofErr w:type="gramStart"/>
      <w:r>
        <w:t>that authors</w:t>
      </w:r>
      <w:proofErr w:type="gramEnd"/>
      <w:r>
        <w:t xml:space="preserve"> should try</w:t>
      </w:r>
    </w:p>
    <w:p w:rsidR="007B58D6" w:rsidRDefault="007B58D6" w:rsidP="007B58D6">
      <w:proofErr w:type="gramStart"/>
      <w:r>
        <w:t>% to avoid such use.</w:t>
      </w:r>
      <w:proofErr w:type="gramEnd"/>
      <w:r>
        <w:t xml:space="preserve"> Do not be tempted to use the cuted.sty or midfloat.sty</w:t>
      </w:r>
    </w:p>
    <w:p w:rsidR="007B58D6" w:rsidRDefault="007B58D6" w:rsidP="007B58D6">
      <w:r>
        <w:t xml:space="preserve">% packages (also by </w:t>
      </w:r>
      <w:proofErr w:type="spellStart"/>
      <w:r>
        <w:t>Sigitas</w:t>
      </w:r>
      <w:proofErr w:type="spellEnd"/>
      <w:r>
        <w:t xml:space="preserve"> </w:t>
      </w:r>
      <w:proofErr w:type="spellStart"/>
      <w:r>
        <w:t>Tolusis</w:t>
      </w:r>
      <w:proofErr w:type="spellEnd"/>
      <w:r>
        <w:t>) as IEEE does not format its papers in</w:t>
      </w:r>
    </w:p>
    <w:p w:rsidR="007B58D6" w:rsidRDefault="007B58D6" w:rsidP="007B58D6">
      <w:proofErr w:type="gramStart"/>
      <w:r>
        <w:t>% such ways.</w:t>
      </w:r>
      <w:proofErr w:type="gramEnd"/>
    </w:p>
    <w:p w:rsidR="007B58D6" w:rsidRDefault="007B58D6" w:rsidP="007B58D6">
      <w:r>
        <w:t xml:space="preserve">% </w:t>
      </w:r>
      <w:proofErr w:type="gramStart"/>
      <w:r>
        <w:t>Do</w:t>
      </w:r>
      <w:proofErr w:type="gramEnd"/>
      <w:r>
        <w:t xml:space="preserve"> not attempt to use </w:t>
      </w:r>
      <w:proofErr w:type="spellStart"/>
      <w:r>
        <w:t>stfloats</w:t>
      </w:r>
      <w:proofErr w:type="spellEnd"/>
      <w:r>
        <w:t xml:space="preserve"> with fixltx2e as they are incompatible.</w:t>
      </w:r>
    </w:p>
    <w:p w:rsidR="007B58D6" w:rsidRDefault="007B58D6" w:rsidP="007B58D6">
      <w:r>
        <w:t xml:space="preserve">% </w:t>
      </w:r>
      <w:proofErr w:type="gramStart"/>
      <w:r>
        <w:t>Instead</w:t>
      </w:r>
      <w:proofErr w:type="gramEnd"/>
      <w:r>
        <w:t xml:space="preserve">, use </w:t>
      </w:r>
      <w:proofErr w:type="spellStart"/>
      <w:r>
        <w:t>Morten</w:t>
      </w:r>
      <w:proofErr w:type="spellEnd"/>
      <w:r>
        <w:t xml:space="preserve"> </w:t>
      </w:r>
      <w:proofErr w:type="spellStart"/>
      <w:r>
        <w:t>Hogholm'a</w:t>
      </w:r>
      <w:proofErr w:type="spellEnd"/>
      <w:r>
        <w:t xml:space="preserve"> </w:t>
      </w:r>
      <w:proofErr w:type="spellStart"/>
      <w:r>
        <w:t>dblfloatfix</w:t>
      </w:r>
      <w:proofErr w:type="spellEnd"/>
      <w:r>
        <w:t xml:space="preserve"> which combines the features</w:t>
      </w:r>
    </w:p>
    <w:p w:rsidR="007B58D6" w:rsidRDefault="007B58D6" w:rsidP="007B58D6">
      <w:r>
        <w:t xml:space="preserve">% of both fixltx2e and </w:t>
      </w:r>
      <w:proofErr w:type="spellStart"/>
      <w:r>
        <w:t>stfloats</w:t>
      </w:r>
      <w:proofErr w:type="spellEnd"/>
      <w:r>
        <w:t>:</w:t>
      </w:r>
    </w:p>
    <w:p w:rsidR="007B58D6" w:rsidRDefault="007B58D6" w:rsidP="007B58D6">
      <w:r>
        <w:t>%</w:t>
      </w:r>
    </w:p>
    <w:p w:rsidR="007B58D6" w:rsidRDefault="007B58D6" w:rsidP="007B58D6">
      <w:r>
        <w:t>% \</w:t>
      </w:r>
      <w:proofErr w:type="spellStart"/>
      <w:r>
        <w:t>usepackage</w:t>
      </w:r>
      <w:proofErr w:type="spellEnd"/>
      <w:r>
        <w:t>{</w:t>
      </w:r>
      <w:proofErr w:type="spellStart"/>
      <w:r>
        <w:t>dblfloatfix</w:t>
      </w:r>
      <w:proofErr w:type="spellEnd"/>
      <w:r>
        <w:t>}</w:t>
      </w:r>
    </w:p>
    <w:p w:rsidR="007B58D6" w:rsidRDefault="007B58D6" w:rsidP="007B58D6">
      <w:r>
        <w:t xml:space="preserve">% </w:t>
      </w:r>
      <w:proofErr w:type="gramStart"/>
      <w:r>
        <w:t>The</w:t>
      </w:r>
      <w:proofErr w:type="gramEnd"/>
      <w:r>
        <w:t xml:space="preserve"> latest version can be found at:</w:t>
      </w:r>
    </w:p>
    <w:p w:rsidR="007B58D6" w:rsidRDefault="007B58D6" w:rsidP="007B58D6">
      <w:r>
        <w:t>% http://www.ctan.org/tex-archive/macros/latex/contrib/dblfloatfix/</w:t>
      </w:r>
    </w:p>
    <w:p w:rsidR="007B58D6" w:rsidRDefault="007B58D6" w:rsidP="007B58D6"/>
    <w:p w:rsidR="007B58D6" w:rsidRDefault="007B58D6" w:rsidP="007B58D6"/>
    <w:p w:rsidR="007B58D6" w:rsidRDefault="007B58D6" w:rsidP="007B58D6"/>
    <w:p w:rsidR="007B58D6" w:rsidRDefault="007B58D6" w:rsidP="007B58D6"/>
    <w:p w:rsidR="007B58D6" w:rsidRDefault="007B58D6" w:rsidP="007B58D6">
      <w:r>
        <w:lastRenderedPageBreak/>
        <w:t>%\</w:t>
      </w:r>
      <w:proofErr w:type="spellStart"/>
      <w:r>
        <w:t>ifCLASSOPTIONcaptionsoff</w:t>
      </w:r>
      <w:proofErr w:type="spellEnd"/>
    </w:p>
    <w:p w:rsidR="007B58D6" w:rsidRDefault="007B58D6" w:rsidP="007B58D6">
      <w:proofErr w:type="gramStart"/>
      <w:r>
        <w:t>%  \</w:t>
      </w:r>
      <w:proofErr w:type="spellStart"/>
      <w:proofErr w:type="gramEnd"/>
      <w:r>
        <w:t>usepackage</w:t>
      </w:r>
      <w:proofErr w:type="spellEnd"/>
      <w:r>
        <w:t>[</w:t>
      </w:r>
      <w:proofErr w:type="spellStart"/>
      <w:r>
        <w:t>nomarkers</w:t>
      </w:r>
      <w:proofErr w:type="spellEnd"/>
      <w:r>
        <w:t>]{</w:t>
      </w:r>
      <w:proofErr w:type="spellStart"/>
      <w:r>
        <w:t>endfloat</w:t>
      </w:r>
      <w:proofErr w:type="spellEnd"/>
      <w:r>
        <w:t>}</w:t>
      </w:r>
    </w:p>
    <w:p w:rsidR="007B58D6" w:rsidRDefault="007B58D6" w:rsidP="007B58D6">
      <w:r>
        <w:t>% \let\</w:t>
      </w:r>
      <w:proofErr w:type="spellStart"/>
      <w:r>
        <w:t>MYoriglatexcaption</w:t>
      </w:r>
      <w:proofErr w:type="spellEnd"/>
      <w:r>
        <w:t>\caption</w:t>
      </w:r>
    </w:p>
    <w:p w:rsidR="007B58D6" w:rsidRDefault="007B58D6" w:rsidP="007B58D6">
      <w:r>
        <w:t>% \</w:t>
      </w:r>
      <w:proofErr w:type="spellStart"/>
      <w:r>
        <w:t>renewcommand</w:t>
      </w:r>
      <w:proofErr w:type="spellEnd"/>
      <w:r>
        <w:t>{\caption}[2][\relax]{\</w:t>
      </w:r>
      <w:proofErr w:type="spellStart"/>
      <w:r>
        <w:t>MYoriglatexcaption</w:t>
      </w:r>
      <w:proofErr w:type="spellEnd"/>
      <w:r>
        <w:t>[#2]{#2}}</w:t>
      </w:r>
    </w:p>
    <w:p w:rsidR="007B58D6" w:rsidRDefault="007B58D6" w:rsidP="007B58D6">
      <w:r>
        <w:t>%\</w:t>
      </w:r>
      <w:proofErr w:type="spellStart"/>
      <w:r>
        <w:t>fi</w:t>
      </w:r>
      <w:proofErr w:type="spellEnd"/>
    </w:p>
    <w:p w:rsidR="007B58D6" w:rsidRDefault="007B58D6" w:rsidP="007B58D6">
      <w:r>
        <w:t>% endfloat.sty was written by James Darrell McCauley, Jeff Goldberg and</w:t>
      </w:r>
    </w:p>
    <w:p w:rsidR="007B58D6" w:rsidRDefault="007B58D6" w:rsidP="007B58D6">
      <w:proofErr w:type="gramStart"/>
      <w:r>
        <w:t xml:space="preserve">% Axel </w:t>
      </w:r>
      <w:proofErr w:type="spellStart"/>
      <w:r>
        <w:t>Sommerfeldt</w:t>
      </w:r>
      <w:proofErr w:type="spellEnd"/>
      <w:r>
        <w:t>.</w:t>
      </w:r>
      <w:proofErr w:type="gramEnd"/>
      <w:r>
        <w:t xml:space="preserve"> This package may be useful when used in conjunction with</w:t>
      </w:r>
    </w:p>
    <w:p w:rsidR="007B58D6" w:rsidRDefault="007B58D6" w:rsidP="007B58D6">
      <w:r>
        <w:t xml:space="preserve">% </w:t>
      </w:r>
      <w:proofErr w:type="gramStart"/>
      <w:r>
        <w:t xml:space="preserve">IEEEtran.cls'  </w:t>
      </w:r>
      <w:proofErr w:type="spellStart"/>
      <w:r>
        <w:t>captionsoff</w:t>
      </w:r>
      <w:proofErr w:type="spellEnd"/>
      <w:proofErr w:type="gramEnd"/>
      <w:r>
        <w:t xml:space="preserve"> option. Some IEEE journals/societies require that</w:t>
      </w:r>
    </w:p>
    <w:p w:rsidR="007B58D6" w:rsidRDefault="007B58D6" w:rsidP="007B58D6">
      <w:r>
        <w:t>% submissions have lists of figures/tables at the end of the paper and that</w:t>
      </w:r>
    </w:p>
    <w:p w:rsidR="007B58D6" w:rsidRDefault="007B58D6" w:rsidP="007B58D6">
      <w:r>
        <w:t>% figures/tables without any captions are placed on a page by themselves at</w:t>
      </w:r>
    </w:p>
    <w:p w:rsidR="007B58D6" w:rsidRDefault="007B58D6" w:rsidP="007B58D6">
      <w:proofErr w:type="gramStart"/>
      <w:r>
        <w:t>% the end of the document.</w:t>
      </w:r>
      <w:proofErr w:type="gramEnd"/>
      <w:r>
        <w:t xml:space="preserve"> If needed, the </w:t>
      </w:r>
      <w:proofErr w:type="spellStart"/>
      <w:r>
        <w:t>draftcls</w:t>
      </w:r>
      <w:proofErr w:type="spellEnd"/>
      <w:r>
        <w:t xml:space="preserve"> </w:t>
      </w:r>
      <w:proofErr w:type="spellStart"/>
      <w:r>
        <w:t>IEEEtran</w:t>
      </w:r>
      <w:proofErr w:type="spellEnd"/>
      <w:r>
        <w:t xml:space="preserve"> class option or</w:t>
      </w:r>
    </w:p>
    <w:p w:rsidR="007B58D6" w:rsidRDefault="007B58D6" w:rsidP="007B58D6">
      <w:r>
        <w:t>% \</w:t>
      </w:r>
      <w:proofErr w:type="spellStart"/>
      <w:r>
        <w:t>CLASSINPUTbaselinestretch</w:t>
      </w:r>
      <w:proofErr w:type="spellEnd"/>
      <w:r>
        <w:t xml:space="preserve"> interface can be used to increase the line</w:t>
      </w:r>
    </w:p>
    <w:p w:rsidR="007B58D6" w:rsidRDefault="007B58D6" w:rsidP="007B58D6">
      <w:proofErr w:type="gramStart"/>
      <w:r>
        <w:t>% spacing as well.</w:t>
      </w:r>
      <w:proofErr w:type="gramEnd"/>
      <w:r>
        <w:t xml:space="preserve"> Be sure and use the </w:t>
      </w:r>
      <w:proofErr w:type="spellStart"/>
      <w:r>
        <w:t>nomarkers</w:t>
      </w:r>
      <w:proofErr w:type="spellEnd"/>
      <w:r>
        <w:t xml:space="preserve"> option of </w:t>
      </w:r>
      <w:proofErr w:type="spellStart"/>
      <w:r>
        <w:t>endfloat</w:t>
      </w:r>
      <w:proofErr w:type="spellEnd"/>
      <w:r>
        <w:t xml:space="preserve"> to</w:t>
      </w:r>
    </w:p>
    <w:p w:rsidR="007B58D6" w:rsidRDefault="007B58D6" w:rsidP="007B58D6">
      <w:r>
        <w:t xml:space="preserve">% prevent </w:t>
      </w:r>
      <w:proofErr w:type="spellStart"/>
      <w:r>
        <w:t>endfloat</w:t>
      </w:r>
      <w:proofErr w:type="spellEnd"/>
      <w:r>
        <w:t xml:space="preserve"> from "marking" where the figures would have been placed</w:t>
      </w:r>
    </w:p>
    <w:p w:rsidR="007B58D6" w:rsidRDefault="007B58D6" w:rsidP="007B58D6">
      <w:proofErr w:type="gramStart"/>
      <w:r>
        <w:t>% in the text.</w:t>
      </w:r>
      <w:proofErr w:type="gramEnd"/>
      <w:r>
        <w:t xml:space="preserve"> The two hack lines of code above are a slight modification of</w:t>
      </w:r>
    </w:p>
    <w:p w:rsidR="007B58D6" w:rsidRDefault="007B58D6" w:rsidP="007B58D6">
      <w:r>
        <w:t xml:space="preserve">% that suggested by in the </w:t>
      </w:r>
      <w:proofErr w:type="spellStart"/>
      <w:r>
        <w:t>endfloat</w:t>
      </w:r>
      <w:proofErr w:type="spellEnd"/>
      <w:r>
        <w:t xml:space="preserve"> docs (section 8.4.1) to ensure that</w:t>
      </w:r>
    </w:p>
    <w:p w:rsidR="007B58D6" w:rsidRDefault="007B58D6" w:rsidP="007B58D6">
      <w:r>
        <w:t>% the full captions always appear in the list of figures/tables - even if</w:t>
      </w:r>
    </w:p>
    <w:p w:rsidR="007B58D6" w:rsidRDefault="007B58D6" w:rsidP="007B58D6">
      <w:r>
        <w:t>% the user used the short optional argument of \</w:t>
      </w:r>
      <w:proofErr w:type="gramStart"/>
      <w:r>
        <w:t>caption[</w:t>
      </w:r>
      <w:proofErr w:type="gramEnd"/>
      <w:r>
        <w:t>]{}.</w:t>
      </w:r>
    </w:p>
    <w:p w:rsidR="007B58D6" w:rsidRDefault="007B58D6" w:rsidP="007B58D6">
      <w:r>
        <w:t>% IEEE papers do not typically make use of \caption[]'s optional argument,</w:t>
      </w:r>
    </w:p>
    <w:p w:rsidR="007B58D6" w:rsidRDefault="007B58D6" w:rsidP="007B58D6">
      <w:r>
        <w:t>% so this should not be an issue. A similar trick can be used to disable</w:t>
      </w:r>
    </w:p>
    <w:p w:rsidR="007B58D6" w:rsidRDefault="007B58D6" w:rsidP="007B58D6">
      <w:r>
        <w:t>% captions of packages such as subfig.sty that lack options to turn off</w:t>
      </w:r>
    </w:p>
    <w:p w:rsidR="007B58D6" w:rsidRDefault="007B58D6" w:rsidP="007B58D6">
      <w:r>
        <w:t xml:space="preserve">% the </w:t>
      </w:r>
      <w:proofErr w:type="spellStart"/>
      <w:r>
        <w:t>subcaptions</w:t>
      </w:r>
      <w:proofErr w:type="spellEnd"/>
      <w:r>
        <w:t>:</w:t>
      </w:r>
    </w:p>
    <w:p w:rsidR="007B58D6" w:rsidRDefault="007B58D6" w:rsidP="007B58D6">
      <w:r>
        <w:t xml:space="preserve">% </w:t>
      </w:r>
      <w:proofErr w:type="gramStart"/>
      <w:r>
        <w:t>For</w:t>
      </w:r>
      <w:proofErr w:type="gramEnd"/>
      <w:r>
        <w:t xml:space="preserve"> subfig.sty:</w:t>
      </w:r>
    </w:p>
    <w:p w:rsidR="007B58D6" w:rsidRDefault="007B58D6" w:rsidP="007B58D6">
      <w:r>
        <w:t>% \let\</w:t>
      </w:r>
      <w:proofErr w:type="spellStart"/>
      <w:r>
        <w:t>MYorigsubfloat</w:t>
      </w:r>
      <w:proofErr w:type="spellEnd"/>
      <w:r>
        <w:t>\</w:t>
      </w:r>
      <w:proofErr w:type="spellStart"/>
      <w:r>
        <w:t>subfloat</w:t>
      </w:r>
      <w:proofErr w:type="spellEnd"/>
    </w:p>
    <w:p w:rsidR="007B58D6" w:rsidRDefault="007B58D6" w:rsidP="007B58D6">
      <w:r>
        <w:t>% \</w:t>
      </w:r>
      <w:proofErr w:type="spellStart"/>
      <w:r>
        <w:t>renewcommand</w:t>
      </w:r>
      <w:proofErr w:type="spellEnd"/>
      <w:r>
        <w:t>{\</w:t>
      </w:r>
      <w:proofErr w:type="spellStart"/>
      <w:r>
        <w:t>subfloat</w:t>
      </w:r>
      <w:proofErr w:type="spellEnd"/>
      <w:r>
        <w:t>}[2][\relax]{\</w:t>
      </w:r>
      <w:proofErr w:type="spellStart"/>
      <w:r>
        <w:t>MYorigsubfloat</w:t>
      </w:r>
      <w:proofErr w:type="spellEnd"/>
      <w:r>
        <w:t>[]{#2}}</w:t>
      </w:r>
    </w:p>
    <w:p w:rsidR="007B58D6" w:rsidRDefault="007B58D6" w:rsidP="007B58D6">
      <w:r>
        <w:t xml:space="preserve">% </w:t>
      </w:r>
      <w:proofErr w:type="gramStart"/>
      <w:r>
        <w:t>However</w:t>
      </w:r>
      <w:proofErr w:type="gramEnd"/>
      <w:r>
        <w:t>, the above trick will not work if both optional arguments of</w:t>
      </w:r>
    </w:p>
    <w:p w:rsidR="007B58D6" w:rsidRDefault="007B58D6" w:rsidP="007B58D6">
      <w:r>
        <w:t>% the \</w:t>
      </w:r>
      <w:proofErr w:type="spellStart"/>
      <w:r>
        <w:t>subfloat</w:t>
      </w:r>
      <w:proofErr w:type="spellEnd"/>
      <w:r>
        <w:t xml:space="preserve"> command </w:t>
      </w:r>
      <w:proofErr w:type="gramStart"/>
      <w:r>
        <w:t>are</w:t>
      </w:r>
      <w:proofErr w:type="gramEnd"/>
      <w:r>
        <w:t xml:space="preserve"> used. Furthermore, there needs to be a</w:t>
      </w:r>
    </w:p>
    <w:p w:rsidR="007B58D6" w:rsidRDefault="007B58D6" w:rsidP="007B58D6">
      <w:r>
        <w:t xml:space="preserve">% description of each subfigure *somewhere* and </w:t>
      </w:r>
      <w:proofErr w:type="spellStart"/>
      <w:r>
        <w:t>endfloat</w:t>
      </w:r>
      <w:proofErr w:type="spellEnd"/>
      <w:r>
        <w:t xml:space="preserve"> does not add</w:t>
      </w:r>
    </w:p>
    <w:p w:rsidR="007B58D6" w:rsidRDefault="007B58D6" w:rsidP="007B58D6">
      <w:r>
        <w:t>% subfigure captions to its list of figures. Thus, the best approach is to</w:t>
      </w:r>
    </w:p>
    <w:p w:rsidR="007B58D6" w:rsidRDefault="007B58D6" w:rsidP="007B58D6">
      <w:r>
        <w:t>% avoid the use of subfigure captions (many IEEE journals avoid them anyway)</w:t>
      </w:r>
    </w:p>
    <w:p w:rsidR="007B58D6" w:rsidRDefault="007B58D6" w:rsidP="007B58D6">
      <w:r>
        <w:t>% and instead reference/explain all the subfigures within the main caption.</w:t>
      </w:r>
    </w:p>
    <w:p w:rsidR="007B58D6" w:rsidRDefault="007B58D6" w:rsidP="007B58D6">
      <w:r>
        <w:t xml:space="preserve">% </w:t>
      </w:r>
      <w:proofErr w:type="gramStart"/>
      <w:r>
        <w:t>The</w:t>
      </w:r>
      <w:proofErr w:type="gramEnd"/>
      <w:r>
        <w:t xml:space="preserve"> latest version of endfloat.sty and its documentation can obtained at:</w:t>
      </w:r>
    </w:p>
    <w:p w:rsidR="007B58D6" w:rsidRDefault="007B58D6" w:rsidP="007B58D6">
      <w:r>
        <w:t>% http://www.ctan.org/tex-archive/macros/latex/contrib/endfloat/</w:t>
      </w:r>
    </w:p>
    <w:p w:rsidR="007B58D6" w:rsidRDefault="007B58D6" w:rsidP="007B58D6">
      <w:r>
        <w:t>%</w:t>
      </w:r>
    </w:p>
    <w:p w:rsidR="007B58D6" w:rsidRDefault="007B58D6" w:rsidP="007B58D6">
      <w:r>
        <w:t xml:space="preserve">% The </w:t>
      </w:r>
      <w:proofErr w:type="spellStart"/>
      <w:r>
        <w:t>IEEEtran</w:t>
      </w:r>
      <w:proofErr w:type="spellEnd"/>
      <w:r>
        <w:t xml:space="preserve"> \</w:t>
      </w:r>
      <w:proofErr w:type="spellStart"/>
      <w:r>
        <w:t>ifCLASSOPTIONcaptionsoff</w:t>
      </w:r>
      <w:proofErr w:type="spellEnd"/>
      <w:r>
        <w:t xml:space="preserve"> conditional can also be used</w:t>
      </w:r>
    </w:p>
    <w:p w:rsidR="007B58D6" w:rsidRDefault="007B58D6" w:rsidP="007B58D6">
      <w:r>
        <w:t>% later in the document, say, to conditionally put the References on a</w:t>
      </w:r>
    </w:p>
    <w:p w:rsidR="007B58D6" w:rsidRDefault="007B58D6" w:rsidP="007B58D6">
      <w:proofErr w:type="gramStart"/>
      <w:r>
        <w:t>% page by themselves.</w:t>
      </w:r>
      <w:proofErr w:type="gramEnd"/>
    </w:p>
    <w:p w:rsidR="007B58D6" w:rsidRDefault="007B58D6" w:rsidP="007B58D6"/>
    <w:p w:rsidR="007B58D6" w:rsidRDefault="007B58D6" w:rsidP="007B58D6"/>
    <w:p w:rsidR="007B58D6" w:rsidRDefault="007B58D6" w:rsidP="007B58D6"/>
    <w:p w:rsidR="007B58D6" w:rsidRDefault="007B58D6" w:rsidP="007B58D6"/>
    <w:p w:rsidR="007B58D6" w:rsidRDefault="007B58D6" w:rsidP="007B58D6">
      <w:r>
        <w:t>% *** PDF, URL AND HYPERLINK PACKAGES ***</w:t>
      </w:r>
    </w:p>
    <w:p w:rsidR="007B58D6" w:rsidRDefault="007B58D6" w:rsidP="007B58D6">
      <w:r>
        <w:t>%</w:t>
      </w:r>
    </w:p>
    <w:p w:rsidR="007B58D6" w:rsidRDefault="007B58D6" w:rsidP="007B58D6">
      <w:r>
        <w:t>%\</w:t>
      </w:r>
      <w:proofErr w:type="spellStart"/>
      <w:proofErr w:type="gramStart"/>
      <w:r>
        <w:t>usepackage</w:t>
      </w:r>
      <w:proofErr w:type="spellEnd"/>
      <w:r>
        <w:t>{</w:t>
      </w:r>
      <w:proofErr w:type="spellStart"/>
      <w:proofErr w:type="gramEnd"/>
      <w:r>
        <w:t>url</w:t>
      </w:r>
      <w:proofErr w:type="spellEnd"/>
      <w:r>
        <w:t>}</w:t>
      </w:r>
    </w:p>
    <w:p w:rsidR="007B58D6" w:rsidRDefault="007B58D6" w:rsidP="007B58D6">
      <w:r>
        <w:lastRenderedPageBreak/>
        <w:t xml:space="preserve">% url.sty was written by Donald </w:t>
      </w:r>
      <w:proofErr w:type="spellStart"/>
      <w:r>
        <w:t>Arseneau</w:t>
      </w:r>
      <w:proofErr w:type="spellEnd"/>
      <w:r>
        <w:t>. It provides better support for</w:t>
      </w:r>
    </w:p>
    <w:p w:rsidR="007B58D6" w:rsidRDefault="007B58D6" w:rsidP="007B58D6">
      <w:proofErr w:type="gramStart"/>
      <w:r>
        <w:t>% handling and breaking URLs.</w:t>
      </w:r>
      <w:proofErr w:type="gramEnd"/>
      <w:r>
        <w:t xml:space="preserve"> </w:t>
      </w:r>
      <w:proofErr w:type="gramStart"/>
      <w:r>
        <w:t>url.sty</w:t>
      </w:r>
      <w:proofErr w:type="gramEnd"/>
      <w:r>
        <w:t xml:space="preserve"> is already installed on most </w:t>
      </w:r>
      <w:proofErr w:type="spellStart"/>
      <w:r>
        <w:t>LaTeX</w:t>
      </w:r>
      <w:proofErr w:type="spellEnd"/>
    </w:p>
    <w:p w:rsidR="007B58D6" w:rsidRDefault="007B58D6" w:rsidP="007B58D6">
      <w:proofErr w:type="gramStart"/>
      <w:r>
        <w:t>% systems.</w:t>
      </w:r>
      <w:proofErr w:type="gramEnd"/>
      <w:r>
        <w:t xml:space="preserve"> The latest version and documentation can be obtained at:</w:t>
      </w:r>
    </w:p>
    <w:p w:rsidR="007B58D6" w:rsidRDefault="007B58D6" w:rsidP="007B58D6">
      <w:r>
        <w:t>% http://www.ctan.org/tex-archive/macros/latex/contrib/url/</w:t>
      </w:r>
    </w:p>
    <w:p w:rsidR="007B58D6" w:rsidRDefault="007B58D6" w:rsidP="007B58D6">
      <w:r>
        <w:t>% Basically, \</w:t>
      </w:r>
      <w:proofErr w:type="spellStart"/>
      <w:proofErr w:type="gramStart"/>
      <w:r>
        <w:t>url</w:t>
      </w:r>
      <w:proofErr w:type="spellEnd"/>
      <w:r>
        <w:t>{</w:t>
      </w:r>
      <w:proofErr w:type="spellStart"/>
      <w:proofErr w:type="gramEnd"/>
      <w:r>
        <w:t>my_url_here</w:t>
      </w:r>
      <w:proofErr w:type="spellEnd"/>
      <w:r>
        <w:t>}.</w:t>
      </w:r>
    </w:p>
    <w:p w:rsidR="007B58D6" w:rsidRDefault="007B58D6" w:rsidP="007B58D6"/>
    <w:p w:rsidR="007B58D6" w:rsidRDefault="007B58D6" w:rsidP="007B58D6"/>
    <w:p w:rsidR="007B58D6" w:rsidRDefault="007B58D6" w:rsidP="007B58D6"/>
    <w:p w:rsidR="007B58D6" w:rsidRDefault="007B58D6" w:rsidP="007B58D6"/>
    <w:p w:rsidR="007B58D6" w:rsidRDefault="007B58D6" w:rsidP="007B58D6">
      <w:r>
        <w:t>% *** Do not adjust lengths that control margins, column widths, etc. ***</w:t>
      </w:r>
    </w:p>
    <w:p w:rsidR="007B58D6" w:rsidRDefault="007B58D6" w:rsidP="007B58D6">
      <w:r>
        <w:t xml:space="preserve">% *** Do not use packages that alter fonts (such as </w:t>
      </w:r>
      <w:proofErr w:type="spellStart"/>
      <w:r>
        <w:t>pslatex</w:t>
      </w:r>
      <w:proofErr w:type="spellEnd"/>
      <w:r>
        <w:t>).         ***</w:t>
      </w:r>
    </w:p>
    <w:p w:rsidR="007B58D6" w:rsidRDefault="007B58D6" w:rsidP="007B58D6">
      <w:r>
        <w:t>% There should be no need to do such things with IEEEtran.cls V1.6 and later.</w:t>
      </w:r>
    </w:p>
    <w:p w:rsidR="007B58D6" w:rsidRDefault="007B58D6" w:rsidP="007B58D6">
      <w:r>
        <w:t>% (Unless specifically asked to do so by the journal or conference you plan</w:t>
      </w:r>
    </w:p>
    <w:p w:rsidR="007B58D6" w:rsidRDefault="007B58D6" w:rsidP="007B58D6">
      <w:proofErr w:type="gramStart"/>
      <w:r>
        <w:t>% to submit to, of course.</w:t>
      </w:r>
      <w:proofErr w:type="gramEnd"/>
      <w:r>
        <w:t xml:space="preserve"> )</w:t>
      </w:r>
    </w:p>
    <w:p w:rsidR="007B58D6" w:rsidRDefault="007B58D6" w:rsidP="007B58D6"/>
    <w:p w:rsidR="007B58D6" w:rsidRDefault="007B58D6" w:rsidP="007B58D6"/>
    <w:p w:rsidR="007B58D6" w:rsidRDefault="007B58D6" w:rsidP="007B58D6">
      <w:r>
        <w:t>% correct bad hyphenation here</w:t>
      </w:r>
    </w:p>
    <w:p w:rsidR="007B58D6" w:rsidRDefault="007B58D6" w:rsidP="007B58D6">
      <w:r>
        <w:t>\hyphenation{op-</w:t>
      </w:r>
      <w:proofErr w:type="spellStart"/>
      <w:r>
        <w:t>tical</w:t>
      </w:r>
      <w:proofErr w:type="spellEnd"/>
      <w:r>
        <w:t xml:space="preserve"> net-works semi-</w:t>
      </w:r>
      <w:proofErr w:type="spellStart"/>
      <w:r>
        <w:t>conduc</w:t>
      </w:r>
      <w:proofErr w:type="spellEnd"/>
      <w:r>
        <w:t>-tor}</w:t>
      </w:r>
    </w:p>
    <w:p w:rsidR="007B58D6" w:rsidRDefault="007B58D6" w:rsidP="007B58D6"/>
    <w:p w:rsidR="007B58D6" w:rsidRDefault="007B58D6" w:rsidP="007B58D6"/>
    <w:p w:rsidR="007B58D6" w:rsidRDefault="007B58D6" w:rsidP="007B58D6"/>
    <w:p w:rsidR="007B58D6" w:rsidRDefault="007B58D6" w:rsidP="007B58D6">
      <w:r>
        <w:t>\begin{document}</w:t>
      </w:r>
    </w:p>
    <w:p w:rsidR="007B58D6" w:rsidRDefault="007B58D6" w:rsidP="007B58D6">
      <w:r>
        <w:tab/>
        <w:t>%</w:t>
      </w:r>
    </w:p>
    <w:p w:rsidR="007B58D6" w:rsidRDefault="007B58D6" w:rsidP="007B58D6">
      <w:r>
        <w:tab/>
        <w:t>% paper title</w:t>
      </w:r>
    </w:p>
    <w:p w:rsidR="007B58D6" w:rsidRDefault="007B58D6" w:rsidP="007B58D6">
      <w:r>
        <w:tab/>
        <w:t xml:space="preserve">% can use </w:t>
      </w:r>
      <w:proofErr w:type="spellStart"/>
      <w:r>
        <w:t>linebreaks</w:t>
      </w:r>
      <w:proofErr w:type="spellEnd"/>
      <w:r>
        <w:t xml:space="preserve"> \\ within to get better formatting as desired</w:t>
      </w:r>
    </w:p>
    <w:p w:rsidR="007B58D6" w:rsidRDefault="007B58D6" w:rsidP="007B58D6">
      <w:r>
        <w:tab/>
        <w:t xml:space="preserve">% </w:t>
      </w:r>
      <w:proofErr w:type="gramStart"/>
      <w:r>
        <w:t>Do</w:t>
      </w:r>
      <w:proofErr w:type="gramEnd"/>
      <w:r>
        <w:t xml:space="preserve"> not put math or special symbols in the title.</w:t>
      </w:r>
    </w:p>
    <w:p w:rsidR="007B58D6" w:rsidRDefault="007B58D6" w:rsidP="007B58D6">
      <w:r>
        <w:tab/>
        <w:t>\title{A User-oriented Development Method \</w:t>
      </w:r>
      <w:proofErr w:type="spellStart"/>
      <w:r>
        <w:t>textcolor</w:t>
      </w:r>
      <w:proofErr w:type="spellEnd"/>
      <w:r>
        <w:t>{red}{in Multiprocessor Embedded PLCs for Complex Logic and Motion Control Mixed Scenarios}}</w:t>
      </w:r>
    </w:p>
    <w:p w:rsidR="007B58D6" w:rsidRDefault="007B58D6" w:rsidP="007B58D6">
      <w:r>
        <w:tab/>
        <w:t>% * &lt;larryb@accdon.com&gt; 2018-08-30T22:43:46.755Z:</w:t>
      </w:r>
    </w:p>
    <w:p w:rsidR="007B58D6" w:rsidRDefault="007B58D6" w:rsidP="007B58D6">
      <w:r>
        <w:tab/>
        <w:t xml:space="preserve">% </w:t>
      </w:r>
    </w:p>
    <w:p w:rsidR="007B58D6" w:rsidRDefault="007B58D6" w:rsidP="007B58D6">
      <w:r>
        <w:tab/>
        <w:t>% &gt; FSM supported Multiprocessor Embedded PLCs</w:t>
      </w:r>
    </w:p>
    <w:p w:rsidR="007B58D6" w:rsidRDefault="007B58D6" w:rsidP="007B58D6">
      <w:r>
        <w:tab/>
        <w:t>% Author - Please spell out acronyms in titles.</w:t>
      </w:r>
    </w:p>
    <w:p w:rsidR="007B58D6" w:rsidRDefault="007B58D6" w:rsidP="007B58D6">
      <w:r>
        <w:tab/>
        <w:t xml:space="preserve">% </w:t>
      </w:r>
    </w:p>
    <w:p w:rsidR="007B58D6" w:rsidRDefault="007B58D6" w:rsidP="007B58D6">
      <w:r>
        <w:tab/>
        <w:t>% ^.</w:t>
      </w:r>
    </w:p>
    <w:p w:rsidR="007B58D6" w:rsidRDefault="007B58D6" w:rsidP="007B58D6">
      <w:r>
        <w:tab/>
        <w:t>%</w:t>
      </w:r>
    </w:p>
    <w:p w:rsidR="007B58D6" w:rsidRDefault="007B58D6" w:rsidP="007B58D6">
      <w:r>
        <w:tab/>
        <w:t>%</w:t>
      </w:r>
    </w:p>
    <w:p w:rsidR="007B58D6" w:rsidRDefault="007B58D6" w:rsidP="007B58D6">
      <w:r>
        <w:tab/>
        <w:t>% author names and IEEE memberships</w:t>
      </w:r>
    </w:p>
    <w:p w:rsidR="007B58D6" w:rsidRDefault="007B58D6" w:rsidP="007B58D6">
      <w:r>
        <w:tab/>
        <w:t xml:space="preserve">% note positions of commas and </w:t>
      </w:r>
      <w:proofErr w:type="spellStart"/>
      <w:r>
        <w:t>nonbreaking</w:t>
      </w:r>
      <w:proofErr w:type="spellEnd"/>
      <w:r>
        <w:t xml:space="preserve"> spaces </w:t>
      </w:r>
      <w:proofErr w:type="gramStart"/>
      <w:r>
        <w:t>( ~</w:t>
      </w:r>
      <w:proofErr w:type="gramEnd"/>
      <w:r>
        <w:t xml:space="preserve"> ) </w:t>
      </w:r>
      <w:proofErr w:type="spellStart"/>
      <w:r>
        <w:t>LaTeX</w:t>
      </w:r>
      <w:proofErr w:type="spellEnd"/>
      <w:r>
        <w:t xml:space="preserve"> will not break</w:t>
      </w:r>
    </w:p>
    <w:p w:rsidR="007B58D6" w:rsidRDefault="007B58D6" w:rsidP="007B58D6">
      <w:r>
        <w:tab/>
        <w:t>% a structure at a ~ so this keeps an author's name from being broken across</w:t>
      </w:r>
    </w:p>
    <w:p w:rsidR="007B58D6" w:rsidRDefault="007B58D6" w:rsidP="007B58D6">
      <w:r>
        <w:tab/>
      </w:r>
      <w:proofErr w:type="gramStart"/>
      <w:r>
        <w:t>% two lines.</w:t>
      </w:r>
      <w:proofErr w:type="gramEnd"/>
    </w:p>
    <w:p w:rsidR="007B58D6" w:rsidRDefault="007B58D6" w:rsidP="007B58D6">
      <w:r>
        <w:tab/>
        <w:t>% use \</w:t>
      </w:r>
      <w:proofErr w:type="gramStart"/>
      <w:r>
        <w:t>thanks{</w:t>
      </w:r>
      <w:proofErr w:type="gramEnd"/>
      <w:r>
        <w:t>} to gain access to the first footnote area</w:t>
      </w:r>
    </w:p>
    <w:p w:rsidR="007B58D6" w:rsidRDefault="007B58D6" w:rsidP="007B58D6">
      <w:r>
        <w:tab/>
        <w:t>% a separate \thanks must be used for each paragraph as LaTeX2e's \thanks</w:t>
      </w:r>
    </w:p>
    <w:p w:rsidR="007B58D6" w:rsidRDefault="007B58D6" w:rsidP="007B58D6">
      <w:r>
        <w:tab/>
        <w:t>% was not built to handle multiple paragraphs</w:t>
      </w:r>
    </w:p>
    <w:p w:rsidR="007B58D6" w:rsidRDefault="007B58D6" w:rsidP="007B58D6">
      <w:r>
        <w:tab/>
        <w:t>%</w:t>
      </w:r>
    </w:p>
    <w:p w:rsidR="007B58D6" w:rsidRDefault="007B58D6" w:rsidP="007B58D6">
      <w:r>
        <w:lastRenderedPageBreak/>
        <w:tab/>
      </w:r>
    </w:p>
    <w:p w:rsidR="007B58D6" w:rsidRDefault="007B58D6" w:rsidP="007B58D6">
      <w:r>
        <w:tab/>
      </w:r>
    </w:p>
    <w:p w:rsidR="007B58D6" w:rsidRDefault="007B58D6" w:rsidP="007B58D6">
      <w:r>
        <w:tab/>
      </w:r>
    </w:p>
    <w:p w:rsidR="007B58D6" w:rsidRDefault="007B58D6" w:rsidP="007B58D6">
      <w:r>
        <w:tab/>
        <w:t>% note the % following the last \</w:t>
      </w:r>
      <w:proofErr w:type="spellStart"/>
      <w:r>
        <w:t>IEEEmembership</w:t>
      </w:r>
      <w:proofErr w:type="spellEnd"/>
      <w:r>
        <w:t xml:space="preserve"> and also \thanks -</w:t>
      </w:r>
    </w:p>
    <w:p w:rsidR="007B58D6" w:rsidRDefault="007B58D6" w:rsidP="007B58D6">
      <w:r>
        <w:tab/>
        <w:t xml:space="preserve">% these prevent an unwanted space from occurring between the last author </w:t>
      </w:r>
      <w:proofErr w:type="gramStart"/>
      <w:r>
        <w:t>name</w:t>
      </w:r>
      <w:proofErr w:type="gramEnd"/>
    </w:p>
    <w:p w:rsidR="007B58D6" w:rsidRDefault="007B58D6" w:rsidP="007B58D6">
      <w:r>
        <w:tab/>
      </w:r>
      <w:proofErr w:type="gramStart"/>
      <w:r>
        <w:t>% and the end of the author line.</w:t>
      </w:r>
      <w:proofErr w:type="gramEnd"/>
      <w:r>
        <w:t xml:space="preserve"> i.e., if you had this:</w:t>
      </w:r>
    </w:p>
    <w:p w:rsidR="007B58D6" w:rsidRDefault="007B58D6" w:rsidP="007B58D6">
      <w:r>
        <w:tab/>
        <w:t>%</w:t>
      </w:r>
    </w:p>
    <w:p w:rsidR="007B58D6" w:rsidRDefault="007B58D6" w:rsidP="007B58D6">
      <w:r>
        <w:tab/>
        <w:t>% \author{....</w:t>
      </w:r>
      <w:proofErr w:type="spellStart"/>
      <w:r>
        <w:t>lastname</w:t>
      </w:r>
      <w:proofErr w:type="spellEnd"/>
      <w:r>
        <w:t xml:space="preserve"> \</w:t>
      </w:r>
      <w:proofErr w:type="gramStart"/>
      <w:r>
        <w:t>thanks{</w:t>
      </w:r>
      <w:proofErr w:type="gramEnd"/>
      <w:r>
        <w:t>...} \thanks{...} }</w:t>
      </w:r>
    </w:p>
    <w:p w:rsidR="007B58D6" w:rsidRDefault="007B58D6" w:rsidP="007B58D6">
      <w:r>
        <w:tab/>
        <w:t>%                     ^------------^------------^----Do not want these spaces!</w:t>
      </w:r>
    </w:p>
    <w:p w:rsidR="007B58D6" w:rsidRDefault="007B58D6" w:rsidP="007B58D6">
      <w:r>
        <w:tab/>
        <w:t>%</w:t>
      </w:r>
    </w:p>
    <w:p w:rsidR="007B58D6" w:rsidRDefault="007B58D6" w:rsidP="007B58D6">
      <w:r>
        <w:tab/>
        <w:t>% a space would be appended to the last name and could cause every name on that</w:t>
      </w:r>
    </w:p>
    <w:p w:rsidR="007B58D6" w:rsidRDefault="007B58D6" w:rsidP="007B58D6">
      <w:r>
        <w:tab/>
        <w:t>% line to be shifted left slightly. This is one of those "</w:t>
      </w:r>
      <w:proofErr w:type="spellStart"/>
      <w:r>
        <w:t>LaTeX</w:t>
      </w:r>
      <w:proofErr w:type="spellEnd"/>
      <w:r>
        <w:t xml:space="preserve"> things". For</w:t>
      </w:r>
    </w:p>
    <w:p w:rsidR="007B58D6" w:rsidRDefault="007B58D6" w:rsidP="007B58D6">
      <w:r>
        <w:tab/>
        <w:t>% instance, "\</w:t>
      </w:r>
      <w:proofErr w:type="spellStart"/>
      <w:proofErr w:type="gramStart"/>
      <w:r>
        <w:t>textbf</w:t>
      </w:r>
      <w:proofErr w:type="spellEnd"/>
      <w:r>
        <w:t>{</w:t>
      </w:r>
      <w:proofErr w:type="gramEnd"/>
      <w:r>
        <w:t>A} \</w:t>
      </w:r>
      <w:proofErr w:type="spellStart"/>
      <w:r>
        <w:t>textbf</w:t>
      </w:r>
      <w:proofErr w:type="spellEnd"/>
      <w:r>
        <w:t>{B}" will typeset as "A B" not "AB". To get</w:t>
      </w:r>
    </w:p>
    <w:p w:rsidR="007B58D6" w:rsidRDefault="007B58D6" w:rsidP="007B58D6">
      <w:r>
        <w:tab/>
        <w:t>% "AB" then you have to do: "\</w:t>
      </w:r>
      <w:proofErr w:type="spellStart"/>
      <w:proofErr w:type="gramStart"/>
      <w:r>
        <w:t>textbf</w:t>
      </w:r>
      <w:proofErr w:type="spellEnd"/>
      <w:r>
        <w:t>{</w:t>
      </w:r>
      <w:proofErr w:type="gramEnd"/>
      <w:r>
        <w:t>A}\</w:t>
      </w:r>
      <w:proofErr w:type="spellStart"/>
      <w:r>
        <w:t>textbf</w:t>
      </w:r>
      <w:proofErr w:type="spellEnd"/>
      <w:r>
        <w:t>{B}"</w:t>
      </w:r>
    </w:p>
    <w:p w:rsidR="007B58D6" w:rsidRDefault="007B58D6" w:rsidP="007B58D6">
      <w:r>
        <w:tab/>
        <w:t xml:space="preserve">% \thanks is no different in this regard, so shield the </w:t>
      </w:r>
      <w:proofErr w:type="gramStart"/>
      <w:r>
        <w:t>last }</w:t>
      </w:r>
      <w:proofErr w:type="gramEnd"/>
      <w:r>
        <w:t xml:space="preserve"> of each \thanks</w:t>
      </w:r>
    </w:p>
    <w:p w:rsidR="007B58D6" w:rsidRDefault="007B58D6" w:rsidP="007B58D6">
      <w:r>
        <w:tab/>
        <w:t>% that ends a line with a % and do not let a space in before the next \thanks.</w:t>
      </w:r>
    </w:p>
    <w:p w:rsidR="007B58D6" w:rsidRDefault="007B58D6" w:rsidP="007B58D6">
      <w:r>
        <w:tab/>
        <w:t>% Spaces after \</w:t>
      </w:r>
      <w:proofErr w:type="spellStart"/>
      <w:r>
        <w:t>IEEEmembership</w:t>
      </w:r>
      <w:proofErr w:type="spellEnd"/>
      <w:r>
        <w:t xml:space="preserve"> other than the last one are OK (and needed) as</w:t>
      </w:r>
    </w:p>
    <w:p w:rsidR="007B58D6" w:rsidRDefault="007B58D6" w:rsidP="007B58D6">
      <w:r>
        <w:tab/>
        <w:t>% you are supposed to have spaces between the names. For what it is worth,</w:t>
      </w:r>
    </w:p>
    <w:p w:rsidR="007B58D6" w:rsidRDefault="007B58D6" w:rsidP="007B58D6">
      <w:r>
        <w:tab/>
        <w:t>% this is a minor point as most people would not even notice if the said evil</w:t>
      </w:r>
    </w:p>
    <w:p w:rsidR="007B58D6" w:rsidRDefault="007B58D6" w:rsidP="007B58D6">
      <w:r>
        <w:tab/>
        <w:t>% space somehow managed to creep in.</w:t>
      </w:r>
    </w:p>
    <w:p w:rsidR="007B58D6" w:rsidRDefault="007B58D6" w:rsidP="007B58D6">
      <w:r>
        <w:tab/>
      </w:r>
    </w:p>
    <w:p w:rsidR="007B58D6" w:rsidRDefault="007B58D6" w:rsidP="007B58D6">
      <w:r>
        <w:tab/>
      </w:r>
    </w:p>
    <w:p w:rsidR="007B58D6" w:rsidRDefault="007B58D6" w:rsidP="007B58D6">
      <w:r>
        <w:tab/>
      </w:r>
    </w:p>
    <w:p w:rsidR="007B58D6" w:rsidRDefault="007B58D6" w:rsidP="007B58D6">
      <w:r>
        <w:tab/>
        <w:t xml:space="preserve">% </w:t>
      </w:r>
      <w:proofErr w:type="gramStart"/>
      <w:r>
        <w:t>The</w:t>
      </w:r>
      <w:proofErr w:type="gramEnd"/>
      <w:r>
        <w:t xml:space="preserve"> paper headers</w:t>
      </w:r>
    </w:p>
    <w:p w:rsidR="007B58D6" w:rsidRDefault="007B58D6" w:rsidP="007B58D6">
      <w:r>
        <w:tab/>
      </w:r>
    </w:p>
    <w:p w:rsidR="007B58D6" w:rsidRDefault="007B58D6" w:rsidP="007B58D6">
      <w:r>
        <w:tab/>
        <w:t>%\</w:t>
      </w:r>
      <w:proofErr w:type="spellStart"/>
      <w:proofErr w:type="gramStart"/>
      <w:r>
        <w:t>markboth</w:t>
      </w:r>
      <w:proofErr w:type="spellEnd"/>
      <w:r>
        <w:t>{</w:t>
      </w:r>
      <w:proofErr w:type="gramEnd"/>
      <w:r>
        <w:t>Journal of \</w:t>
      </w:r>
      <w:proofErr w:type="spellStart"/>
      <w:r>
        <w:t>LaTeX</w:t>
      </w:r>
      <w:proofErr w:type="spellEnd"/>
      <w:r>
        <w:t>\ Class Files,~Vol.~11, No.~4, December~2012}%</w:t>
      </w:r>
    </w:p>
    <w:p w:rsidR="007B58D6" w:rsidRDefault="007B58D6" w:rsidP="007B58D6">
      <w:r>
        <w:tab/>
        <w:t>%</w:t>
      </w:r>
      <w:proofErr w:type="gramStart"/>
      <w:r>
        <w:t>{Shell</w:t>
      </w:r>
      <w:proofErr w:type="gramEnd"/>
      <w:r>
        <w:t xml:space="preserve"> \</w:t>
      </w:r>
      <w:proofErr w:type="spellStart"/>
      <w:r>
        <w:t>MakeLowercase</w:t>
      </w:r>
      <w:proofErr w:type="spellEnd"/>
      <w:r>
        <w:t>{\</w:t>
      </w:r>
      <w:proofErr w:type="spellStart"/>
      <w:r>
        <w:t>textit</w:t>
      </w:r>
      <w:proofErr w:type="spellEnd"/>
      <w:r>
        <w:t>{et al.}}: Bare Demo of IEEEtran.cls for Journals}</w:t>
      </w:r>
    </w:p>
    <w:p w:rsidR="007B58D6" w:rsidRDefault="007B58D6" w:rsidP="007B58D6">
      <w:r>
        <w:tab/>
      </w:r>
    </w:p>
    <w:p w:rsidR="007B58D6" w:rsidRDefault="007B58D6" w:rsidP="007B58D6">
      <w:r>
        <w:tab/>
        <w:t xml:space="preserve">% </w:t>
      </w:r>
      <w:proofErr w:type="gramStart"/>
      <w:r>
        <w:t>The</w:t>
      </w:r>
      <w:proofErr w:type="gramEnd"/>
      <w:r>
        <w:t xml:space="preserve"> only time the second header will appear is for the odd numbered pages</w:t>
      </w:r>
    </w:p>
    <w:p w:rsidR="007B58D6" w:rsidRDefault="007B58D6" w:rsidP="007B58D6">
      <w:r>
        <w:tab/>
      </w:r>
      <w:proofErr w:type="gramStart"/>
      <w:r>
        <w:t xml:space="preserve">% after the title page when using the </w:t>
      </w:r>
      <w:proofErr w:type="spellStart"/>
      <w:r>
        <w:t>twoside</w:t>
      </w:r>
      <w:proofErr w:type="spellEnd"/>
      <w:r>
        <w:t xml:space="preserve"> option.</w:t>
      </w:r>
      <w:proofErr w:type="gramEnd"/>
    </w:p>
    <w:p w:rsidR="007B58D6" w:rsidRDefault="007B58D6" w:rsidP="007B58D6">
      <w:r>
        <w:tab/>
        <w:t>%</w:t>
      </w:r>
    </w:p>
    <w:p w:rsidR="007B58D6" w:rsidRDefault="007B58D6" w:rsidP="007B58D6">
      <w:r>
        <w:tab/>
        <w:t>% *** Note that you probably will NOT want to include the author's ***</w:t>
      </w:r>
    </w:p>
    <w:p w:rsidR="007B58D6" w:rsidRDefault="007B58D6" w:rsidP="007B58D6">
      <w:r>
        <w:tab/>
        <w:t>% *** name in the headers of peer review papers.                   ***</w:t>
      </w:r>
    </w:p>
    <w:p w:rsidR="007B58D6" w:rsidRDefault="007B58D6" w:rsidP="007B58D6">
      <w:r>
        <w:tab/>
        <w:t xml:space="preserve">% </w:t>
      </w:r>
      <w:proofErr w:type="gramStart"/>
      <w:r>
        <w:t>You</w:t>
      </w:r>
      <w:proofErr w:type="gramEnd"/>
      <w:r>
        <w:t xml:space="preserve"> can use \</w:t>
      </w:r>
      <w:proofErr w:type="spellStart"/>
      <w:r>
        <w:t>ifCLASSOPTIONpeerreview</w:t>
      </w:r>
      <w:proofErr w:type="spellEnd"/>
      <w:r>
        <w:t xml:space="preserve"> for conditional compilation here if</w:t>
      </w:r>
    </w:p>
    <w:p w:rsidR="007B58D6" w:rsidRDefault="007B58D6" w:rsidP="007B58D6">
      <w:r>
        <w:tab/>
        <w:t>% you desire.</w:t>
      </w:r>
    </w:p>
    <w:p w:rsidR="007B58D6" w:rsidRDefault="007B58D6" w:rsidP="007B58D6">
      <w:r>
        <w:tab/>
      </w:r>
    </w:p>
    <w:p w:rsidR="007B58D6" w:rsidRDefault="007B58D6" w:rsidP="007B58D6">
      <w:r>
        <w:tab/>
      </w:r>
    </w:p>
    <w:p w:rsidR="007B58D6" w:rsidRDefault="007B58D6" w:rsidP="007B58D6">
      <w:r>
        <w:tab/>
      </w:r>
    </w:p>
    <w:p w:rsidR="007B58D6" w:rsidRDefault="007B58D6" w:rsidP="007B58D6">
      <w:r>
        <w:tab/>
      </w:r>
    </w:p>
    <w:p w:rsidR="007B58D6" w:rsidRDefault="007B58D6" w:rsidP="007B58D6">
      <w:r>
        <w:tab/>
        <w:t xml:space="preserve">% </w:t>
      </w:r>
      <w:proofErr w:type="gramStart"/>
      <w:r>
        <w:t>If</w:t>
      </w:r>
      <w:proofErr w:type="gramEnd"/>
      <w:r>
        <w:t xml:space="preserve"> you want to put a publisher's ID mark on the page you can do it like</w:t>
      </w:r>
    </w:p>
    <w:p w:rsidR="007B58D6" w:rsidRDefault="007B58D6" w:rsidP="007B58D6">
      <w:r>
        <w:tab/>
        <w:t>% this:</w:t>
      </w:r>
    </w:p>
    <w:p w:rsidR="007B58D6" w:rsidRDefault="007B58D6" w:rsidP="007B58D6">
      <w:r>
        <w:tab/>
        <w:t>%\</w:t>
      </w:r>
      <w:proofErr w:type="spellStart"/>
      <w:r>
        <w:t>IEEEpubid</w:t>
      </w:r>
      <w:proofErr w:type="spellEnd"/>
      <w:r>
        <w:t>{0000--0000/00\$00.00~\copyright~2012 IEEE}</w:t>
      </w:r>
    </w:p>
    <w:p w:rsidR="007B58D6" w:rsidRDefault="007B58D6" w:rsidP="007B58D6">
      <w:r>
        <w:tab/>
        <w:t>% Remember, if you use this you must call \</w:t>
      </w:r>
      <w:proofErr w:type="spellStart"/>
      <w:r>
        <w:t>IEEEpubidadjcol</w:t>
      </w:r>
      <w:proofErr w:type="spellEnd"/>
      <w:r>
        <w:t xml:space="preserve"> in the second</w:t>
      </w:r>
    </w:p>
    <w:p w:rsidR="007B58D6" w:rsidRDefault="007B58D6" w:rsidP="007B58D6">
      <w:r>
        <w:tab/>
      </w:r>
      <w:proofErr w:type="gramStart"/>
      <w:r>
        <w:t xml:space="preserve">% column for its text to clear the </w:t>
      </w:r>
      <w:proofErr w:type="spellStart"/>
      <w:r>
        <w:t>IEEEpubid</w:t>
      </w:r>
      <w:proofErr w:type="spellEnd"/>
      <w:r>
        <w:t xml:space="preserve"> mark.</w:t>
      </w:r>
      <w:proofErr w:type="gramEnd"/>
    </w:p>
    <w:p w:rsidR="007B58D6" w:rsidRDefault="007B58D6" w:rsidP="007B58D6">
      <w:r>
        <w:lastRenderedPageBreak/>
        <w:tab/>
      </w:r>
    </w:p>
    <w:p w:rsidR="007B58D6" w:rsidRDefault="007B58D6" w:rsidP="007B58D6">
      <w:r>
        <w:tab/>
      </w:r>
    </w:p>
    <w:p w:rsidR="007B58D6" w:rsidRDefault="007B58D6" w:rsidP="007B58D6">
      <w:r>
        <w:tab/>
      </w:r>
    </w:p>
    <w:p w:rsidR="007B58D6" w:rsidRDefault="007B58D6" w:rsidP="007B58D6">
      <w:r>
        <w:tab/>
        <w:t>% use for special paper notices</w:t>
      </w:r>
    </w:p>
    <w:p w:rsidR="007B58D6" w:rsidRDefault="007B58D6" w:rsidP="007B58D6">
      <w:r>
        <w:tab/>
        <w:t>%\</w:t>
      </w:r>
      <w:proofErr w:type="spellStart"/>
      <w:proofErr w:type="gramStart"/>
      <w:r>
        <w:t>IEEEspecialpapernotice</w:t>
      </w:r>
      <w:proofErr w:type="spellEnd"/>
      <w:r>
        <w:t>{</w:t>
      </w:r>
      <w:proofErr w:type="gramEnd"/>
      <w:r>
        <w:t>(Invited Paper)}</w:t>
      </w:r>
    </w:p>
    <w:p w:rsidR="007B58D6" w:rsidRDefault="007B58D6" w:rsidP="007B58D6">
      <w:r>
        <w:tab/>
      </w:r>
    </w:p>
    <w:p w:rsidR="007B58D6" w:rsidRDefault="007B58D6" w:rsidP="007B58D6">
      <w:r>
        <w:tab/>
      </w:r>
    </w:p>
    <w:p w:rsidR="007B58D6" w:rsidRDefault="007B58D6" w:rsidP="007B58D6">
      <w:r>
        <w:tab/>
      </w:r>
    </w:p>
    <w:p w:rsidR="007B58D6" w:rsidRDefault="007B58D6" w:rsidP="007B58D6">
      <w:r>
        <w:tab/>
      </w:r>
    </w:p>
    <w:p w:rsidR="007B58D6" w:rsidRDefault="007B58D6" w:rsidP="007B58D6">
      <w:r>
        <w:tab/>
        <w:t xml:space="preserve">% </w:t>
      </w:r>
      <w:proofErr w:type="gramStart"/>
      <w:r>
        <w:t>make</w:t>
      </w:r>
      <w:proofErr w:type="gramEnd"/>
      <w:r>
        <w:t xml:space="preserve"> the title area</w:t>
      </w:r>
    </w:p>
    <w:p w:rsidR="007B58D6" w:rsidRDefault="007B58D6" w:rsidP="007B58D6">
      <w:r>
        <w:tab/>
        <w:t>\</w:t>
      </w:r>
      <w:proofErr w:type="spellStart"/>
      <w:r>
        <w:t>maketitle</w:t>
      </w:r>
      <w:proofErr w:type="spellEnd"/>
    </w:p>
    <w:p w:rsidR="007B58D6" w:rsidRDefault="007B58D6" w:rsidP="007B58D6">
      <w:r>
        <w:tab/>
      </w:r>
    </w:p>
    <w:p w:rsidR="007B58D6" w:rsidRDefault="007B58D6" w:rsidP="007B58D6">
      <w:r>
        <w:tab/>
      </w:r>
    </w:p>
    <w:p w:rsidR="007B58D6" w:rsidRDefault="007B58D6" w:rsidP="007B58D6">
      <w:r>
        <w:tab/>
        <w:t>\begin{abstract}</w:t>
      </w:r>
    </w:p>
    <w:p w:rsidR="007B58D6" w:rsidRDefault="007B58D6" w:rsidP="007B58D6">
      <w:r>
        <w:tab/>
      </w:r>
      <w:r>
        <w:tab/>
        <w:t>\</w:t>
      </w:r>
      <w:proofErr w:type="spellStart"/>
      <w:r>
        <w:t>textcolor</w:t>
      </w:r>
      <w:proofErr w:type="spellEnd"/>
      <w:r>
        <w:t xml:space="preserve">{red}{Programmable logic controllers ($PLC$s) are a foundation of automation, but applications become complex in logic and motion control mixed scenarios, while a PC-based $PLC$ incurs a high monetary cost and comprises a complex system that cannot meet the customized requirements of large equipment. The development of $PLC$s has encountered bottlenecks. Hence, in this paper, we theoretically present a user-oriented development method </w:t>
      </w:r>
      <w:del w:id="0" w:author="Accdon" w:date="2018-11-29T09:56:00Z">
        <w:r w:rsidR="00B82067">
          <w:delText>contained</w:delText>
        </w:r>
      </w:del>
      <w:ins w:id="1" w:author="Accdon" w:date="2018-11-29T09:56:00Z">
        <w:r>
          <w:t>containing</w:t>
        </w:r>
      </w:ins>
      <w:r>
        <w:t xml:space="preserve"> a comprehensive optimization method. In practice, we implement this concept by proposing a customized multiprocessor embedded $PLC$ ($</w:t>
      </w:r>
      <w:proofErr w:type="spellStart"/>
      <w:r>
        <w:t>ePLC</w:t>
      </w:r>
      <w:proofErr w:type="spellEnd"/>
      <w:r>
        <w:t xml:space="preserve">$) to enhance the performance, a multi-language supported uniform development platform to improve the adaptability of developers, and an optimized system structure (reasonable memory allocation, user-oriented thread structure, proposed $LPM$ data interaction, modular software design, and finite state machines) to reduce the development complexity.} Ultimately, we adopt the proposed method to implement a distributed control system on a 200-T injection molding machine. Through comparison with TECHMATION and KEBA systems, the startup time of the implemented system was increased by more than 5 times, while the key performance is almost identical. In addition, the implemented system adopts the customized multiprocessor </w:t>
      </w:r>
      <w:proofErr w:type="spellStart"/>
      <w:r>
        <w:t>embeded</w:t>
      </w:r>
      <w:proofErr w:type="spellEnd"/>
      <w:r>
        <w:t xml:space="preserve"> $PLC$ and detached human machine interface ($HMI$).</w:t>
      </w:r>
    </w:p>
    <w:p w:rsidR="007B58D6" w:rsidRDefault="007B58D6" w:rsidP="007B58D6">
      <w:r>
        <w:tab/>
      </w:r>
      <w:r>
        <w:tab/>
        <w:t>% * &lt;larryb@accdon.com&gt; 2018-08-30T22:48:45.543Z:</w:t>
      </w:r>
    </w:p>
    <w:p w:rsidR="007B58D6" w:rsidRDefault="007B58D6" w:rsidP="007B58D6">
      <w:r>
        <w:tab/>
      </w:r>
      <w:r>
        <w:tab/>
        <w:t xml:space="preserve">% </w:t>
      </w:r>
    </w:p>
    <w:p w:rsidR="007B58D6" w:rsidRDefault="007B58D6" w:rsidP="007B58D6">
      <w:r>
        <w:tab/>
      </w:r>
      <w:r>
        <w:tab/>
        <w:t>% &gt; $</w:t>
      </w:r>
      <w:proofErr w:type="spellStart"/>
      <w:r>
        <w:t>ePLC</w:t>
      </w:r>
      <w:proofErr w:type="spellEnd"/>
      <w:r>
        <w:t>$</w:t>
      </w:r>
    </w:p>
    <w:p w:rsidR="007B58D6" w:rsidRDefault="007B58D6" w:rsidP="007B58D6">
      <w:r>
        <w:tab/>
      </w:r>
      <w:r>
        <w:tab/>
        <w:t xml:space="preserve">% Author - Please explain the designation </w:t>
      </w:r>
      <w:proofErr w:type="spellStart"/>
      <w:r>
        <w:t>ePLC</w:t>
      </w:r>
      <w:proofErr w:type="spellEnd"/>
      <w:r>
        <w:t>.</w:t>
      </w:r>
    </w:p>
    <w:p w:rsidR="007B58D6" w:rsidRDefault="007B58D6" w:rsidP="007B58D6">
      <w:r>
        <w:tab/>
      </w:r>
      <w:r>
        <w:tab/>
        <w:t xml:space="preserve">% </w:t>
      </w:r>
    </w:p>
    <w:p w:rsidR="007B58D6" w:rsidRDefault="007B58D6" w:rsidP="007B58D6">
      <w:r>
        <w:tab/>
      </w:r>
      <w:r>
        <w:tab/>
        <w:t>% ^.</w:t>
      </w:r>
    </w:p>
    <w:p w:rsidR="007B58D6" w:rsidRDefault="007B58D6" w:rsidP="007B58D6">
      <w:r>
        <w:tab/>
      </w:r>
      <w:r>
        <w:tab/>
      </w:r>
    </w:p>
    <w:p w:rsidR="007B58D6" w:rsidRDefault="007B58D6" w:rsidP="007B58D6">
      <w:r>
        <w:tab/>
        <w:t>\end{abstract}</w:t>
      </w:r>
    </w:p>
    <w:p w:rsidR="007B58D6" w:rsidRDefault="007B58D6" w:rsidP="007B58D6">
      <w:r>
        <w:tab/>
      </w:r>
    </w:p>
    <w:p w:rsidR="007B58D6" w:rsidRDefault="007B58D6" w:rsidP="007B58D6">
      <w:r>
        <w:tab/>
        <w:t xml:space="preserve">% Note that keywords are not normally used for </w:t>
      </w:r>
      <w:proofErr w:type="spellStart"/>
      <w:r>
        <w:t>peerreview</w:t>
      </w:r>
      <w:proofErr w:type="spellEnd"/>
      <w:r>
        <w:t xml:space="preserve"> papers.</w:t>
      </w:r>
    </w:p>
    <w:p w:rsidR="007B58D6" w:rsidRDefault="007B58D6" w:rsidP="007B58D6">
      <w:r>
        <w:tab/>
        <w:t>\begin{</w:t>
      </w:r>
      <w:proofErr w:type="spellStart"/>
      <w:r>
        <w:t>IEEEkeywords</w:t>
      </w:r>
      <w:proofErr w:type="spellEnd"/>
      <w:r>
        <w:t>}</w:t>
      </w:r>
    </w:p>
    <w:p w:rsidR="007B58D6" w:rsidRDefault="007B58D6" w:rsidP="007B58D6">
      <w:r>
        <w:tab/>
      </w:r>
      <w:r>
        <w:tab/>
        <w:t>Multiprocessor, motion control, injection molding machine, embedded PLC, user-oriented</w:t>
      </w:r>
    </w:p>
    <w:p w:rsidR="007B58D6" w:rsidRDefault="007B58D6" w:rsidP="007B58D6">
      <w:r>
        <w:tab/>
        <w:t>\end{</w:t>
      </w:r>
      <w:proofErr w:type="spellStart"/>
      <w:r>
        <w:t>IEEEkeywords</w:t>
      </w:r>
      <w:proofErr w:type="spellEnd"/>
      <w:r>
        <w:t>}</w:t>
      </w:r>
    </w:p>
    <w:p w:rsidR="007B58D6" w:rsidRDefault="007B58D6" w:rsidP="007B58D6">
      <w:r>
        <w:lastRenderedPageBreak/>
        <w:tab/>
      </w:r>
    </w:p>
    <w:p w:rsidR="007B58D6" w:rsidRDefault="007B58D6" w:rsidP="007B58D6">
      <w:r>
        <w:tab/>
        <w:t xml:space="preserve">% </w:t>
      </w:r>
      <w:proofErr w:type="gramStart"/>
      <w:r>
        <w:t>For</w:t>
      </w:r>
      <w:proofErr w:type="gramEnd"/>
      <w:r>
        <w:t xml:space="preserve"> peer review papers, you can put extra information on the cover</w:t>
      </w:r>
    </w:p>
    <w:p w:rsidR="007B58D6" w:rsidRDefault="007B58D6" w:rsidP="007B58D6">
      <w:r>
        <w:tab/>
        <w:t>% page as needed:</w:t>
      </w:r>
    </w:p>
    <w:p w:rsidR="007B58D6" w:rsidRDefault="007B58D6" w:rsidP="007B58D6">
      <w:r>
        <w:tab/>
        <w:t>% \</w:t>
      </w:r>
      <w:proofErr w:type="spellStart"/>
      <w:r>
        <w:t>ifCLASSOPTIONpeerreview</w:t>
      </w:r>
      <w:proofErr w:type="spellEnd"/>
    </w:p>
    <w:p w:rsidR="007B58D6" w:rsidRDefault="007B58D6" w:rsidP="007B58D6">
      <w:r>
        <w:tab/>
        <w:t>% \begin{center} \</w:t>
      </w:r>
      <w:proofErr w:type="spellStart"/>
      <w:r>
        <w:t>bfseries</w:t>
      </w:r>
      <w:proofErr w:type="spellEnd"/>
      <w:r>
        <w:t xml:space="preserve"> EDICS Category: 3-BBND \end{center}</w:t>
      </w:r>
    </w:p>
    <w:p w:rsidR="007B58D6" w:rsidRDefault="007B58D6" w:rsidP="007B58D6">
      <w:r>
        <w:tab/>
        <w:t>% \</w:t>
      </w:r>
      <w:proofErr w:type="spellStart"/>
      <w:r>
        <w:t>fi</w:t>
      </w:r>
      <w:proofErr w:type="spellEnd"/>
    </w:p>
    <w:p w:rsidR="007B58D6" w:rsidRDefault="007B58D6" w:rsidP="007B58D6">
      <w:r>
        <w:tab/>
        <w:t>%</w:t>
      </w:r>
    </w:p>
    <w:p w:rsidR="007B58D6" w:rsidRDefault="007B58D6" w:rsidP="007B58D6">
      <w:r>
        <w:tab/>
        <w:t xml:space="preserve">% </w:t>
      </w:r>
      <w:proofErr w:type="gramStart"/>
      <w:r>
        <w:t>For</w:t>
      </w:r>
      <w:proofErr w:type="gramEnd"/>
      <w:r>
        <w:t xml:space="preserve"> </w:t>
      </w:r>
      <w:proofErr w:type="spellStart"/>
      <w:r>
        <w:t>peerreview</w:t>
      </w:r>
      <w:proofErr w:type="spellEnd"/>
      <w:r>
        <w:t xml:space="preserve"> papers, this </w:t>
      </w:r>
      <w:proofErr w:type="spellStart"/>
      <w:r>
        <w:t>IEEEtran</w:t>
      </w:r>
      <w:proofErr w:type="spellEnd"/>
      <w:r>
        <w:t xml:space="preserve"> command inserts a page break and</w:t>
      </w:r>
    </w:p>
    <w:p w:rsidR="007B58D6" w:rsidRDefault="007B58D6" w:rsidP="007B58D6">
      <w:r>
        <w:tab/>
        <w:t>% creates the second title. It will be ignored for other modes.</w:t>
      </w:r>
    </w:p>
    <w:p w:rsidR="007B58D6" w:rsidRDefault="007B58D6" w:rsidP="007B58D6">
      <w:r>
        <w:tab/>
        <w:t>\</w:t>
      </w:r>
      <w:proofErr w:type="spellStart"/>
      <w:r>
        <w:t>IEEEpeerreviewmaketitle</w:t>
      </w:r>
      <w:proofErr w:type="spellEnd"/>
    </w:p>
    <w:p w:rsidR="007B58D6" w:rsidRDefault="007B58D6" w:rsidP="007B58D6">
      <w:r>
        <w:tab/>
      </w:r>
    </w:p>
    <w:p w:rsidR="007B58D6" w:rsidRDefault="007B58D6" w:rsidP="007B58D6">
      <w:r>
        <w:tab/>
      </w:r>
    </w:p>
    <w:p w:rsidR="007B58D6" w:rsidRDefault="007B58D6" w:rsidP="007B58D6">
      <w:r>
        <w:tab/>
      </w:r>
    </w:p>
    <w:p w:rsidR="007B58D6" w:rsidRDefault="007B58D6" w:rsidP="007B58D6">
      <w:r>
        <w:tab/>
        <w:t>\section{Introduction}</w:t>
      </w:r>
    </w:p>
    <w:p w:rsidR="007B58D6" w:rsidRDefault="007B58D6" w:rsidP="007B58D6">
      <w:r>
        <w:tab/>
        <w:t>Some concepts, such as smart factory and intelligent manufacturing \cite{Chekired2018Industrial</w:t>
      </w:r>
      <w:proofErr w:type="gramStart"/>
      <w:r>
        <w:t>,cheng2018industrial</w:t>
      </w:r>
      <w:proofErr w:type="gramEnd"/>
      <w:r>
        <w:t>}, and some technologies, such as the Internet of Things, 5G, and augmented reality \textcolor{red}{\cite{da2014internet,Liu2016Traversing,Li20185G}}, are paving the road of the fourth industrial revolution. Normally, a typical plant is full of large equipment; for instance, cranes, computerized numerical control (CNC) machining centers, injection molding machines ($IMM$s), air pumps, chillers, automatic-guided vehicles, and various types of robots, and most of them are controlled by programmable logic controllers ($PLC$s), which have become a primary control system. Numerous researchers are focusing on $PLC$ technologies that significantly extend the application fields of PLCs. \cite{Jiang2013System,Jiang2013Bayesian,Adiego2015Applying} guaranteed PLC reliability by verifying their programming, \cite{Gerk2006Advanced,Chang2007Adaptive,Dominic2016PLC} improved the performance of $PLC$s using advanced algorithms, \cite{wu2018customized} alleviated the development complexity of $PLC$s using special software structure, and \cite{Sch2013Development,Morenas2017Shop} proposed methods of updating $PLCs$ programs dynamically.</w:t>
      </w:r>
    </w:p>
    <w:p w:rsidR="007B58D6" w:rsidRDefault="007B58D6" w:rsidP="007B58D6">
      <w:r>
        <w:tab/>
        <w:t>% * &lt;larryb@accdon.com&gt; 2018-08-30T22:53:37.974Z:</w:t>
      </w:r>
    </w:p>
    <w:p w:rsidR="007B58D6" w:rsidRDefault="007B58D6" w:rsidP="007B58D6">
      <w:r>
        <w:tab/>
        <w:t xml:space="preserve">% </w:t>
      </w:r>
    </w:p>
    <w:p w:rsidR="007B58D6" w:rsidRDefault="007B58D6" w:rsidP="007B58D6">
      <w:r>
        <w:tab/>
        <w:t>% &gt; CNC</w:t>
      </w:r>
    </w:p>
    <w:p w:rsidR="007B58D6" w:rsidRDefault="007B58D6" w:rsidP="007B58D6">
      <w:r>
        <w:tab/>
        <w:t>% Author - Please define this acronym.</w:t>
      </w:r>
    </w:p>
    <w:p w:rsidR="007B58D6" w:rsidRDefault="007B58D6" w:rsidP="007B58D6">
      <w:r>
        <w:tab/>
        <w:t xml:space="preserve">% </w:t>
      </w:r>
    </w:p>
    <w:p w:rsidR="007B58D6" w:rsidRDefault="007B58D6" w:rsidP="007B58D6">
      <w:r>
        <w:tab/>
        <w:t>% ^.</w:t>
      </w:r>
    </w:p>
    <w:p w:rsidR="007B58D6" w:rsidRDefault="007B58D6" w:rsidP="007B58D6">
      <w:r>
        <w:tab/>
        <w:t>However, with the rapidly growing demand for, and the trends of, applications to be user-oriented and mix complex logic and motion control\</w:t>
      </w:r>
      <w:proofErr w:type="gramStart"/>
      <w:r>
        <w:t>cite{</w:t>
      </w:r>
      <w:proofErr w:type="gramEnd"/>
      <w:r>
        <w:t>Zaeh2005A,Hossain2014Advanced}, $PLC$s still encounter bottlenecks, especially on large equipment (CNC machining centers, $IMMs$, etc.).</w:t>
      </w:r>
    </w:p>
    <w:p w:rsidR="007B58D6" w:rsidRDefault="007B58D6" w:rsidP="007B58D6">
      <w:r>
        <w:tab/>
      </w:r>
    </w:p>
    <w:p w:rsidR="007B58D6" w:rsidRDefault="007B58D6" w:rsidP="007B58D6">
      <w:r>
        <w:tab/>
        <w:t>\subsection{Motivations}</w:t>
      </w:r>
    </w:p>
    <w:p w:rsidR="007B58D6" w:rsidRDefault="007B58D6" w:rsidP="007B58D6">
      <w:r>
        <w:tab/>
        <w:t>Currently, the hardware architecture of $PLC$s can take two directions: embedded $PLC$s ($</w:t>
      </w:r>
      <w:proofErr w:type="spellStart"/>
      <w:r>
        <w:t>ePLC$s</w:t>
      </w:r>
      <w:proofErr w:type="spellEnd"/>
      <w:r>
        <w:t xml:space="preserve">) and PC-based $PLC$s. PC-based $PLC$s are increasingly used in applications of </w:t>
      </w:r>
      <w:r>
        <w:lastRenderedPageBreak/>
        <w:t xml:space="preserve">complex logic and motion control mixed scenarios on account of its high performance and numerous user-oriented tools \cite{Hossain2014Advanced}. </w:t>
      </w:r>
      <w:proofErr w:type="gramStart"/>
      <w:r>
        <w:t>Considering the IMM industry, Table \ref{</w:t>
      </w:r>
      <w:proofErr w:type="spellStart"/>
      <w:r>
        <w:t>table:IMMSystem</w:t>
      </w:r>
      <w:proofErr w:type="spellEnd"/>
      <w:r>
        <w:t>} lists the composition of IMMs, including parts (described as modules for programming), digital input$\</w:t>
      </w:r>
      <w:proofErr w:type="spellStart"/>
      <w:r>
        <w:t>backslash$output</w:t>
      </w:r>
      <w:proofErr w:type="spellEnd"/>
      <w:r>
        <w:t xml:space="preserve"> (DI$\</w:t>
      </w:r>
      <w:proofErr w:type="spellStart"/>
      <w:r>
        <w:t>backslash$Os</w:t>
      </w:r>
      <w:proofErr w:type="spellEnd"/>
      <w:r>
        <w:t>), and analog input$\</w:t>
      </w:r>
      <w:proofErr w:type="spellStart"/>
      <w:r>
        <w:t>backslash$output</w:t>
      </w:r>
      <w:proofErr w:type="spellEnd"/>
      <w:r>
        <w:t xml:space="preserve"> (AI$\</w:t>
      </w:r>
      <w:proofErr w:type="spellStart"/>
      <w:r>
        <w:t>backslash$Os</w:t>
      </w:r>
      <w:proofErr w:type="spellEnd"/>
      <w:r>
        <w:t>).</w:t>
      </w:r>
      <w:proofErr w:type="gramEnd"/>
      <w:r>
        <w:t xml:space="preserve"> Normally, the simplest IMM system consists of 10 modules, 20 DIs, 30 DOs, three AIS, and seven AOs. Complex relations among them and the high-performance requirements of algorithms tremendously increase the difficulty of programming. Hence, as listed in Table \ref{</w:t>
      </w:r>
      <w:proofErr w:type="spellStart"/>
      <w:r>
        <w:t>table:IMMControllor</w:t>
      </w:r>
      <w:proofErr w:type="spellEnd"/>
      <w:r>
        <w:t>}, a comparison of KEBA, BECKHOFF, GAFRAN, and TECKMATION systems, which are the main brands of IMM controllers, illustrates that almost all of them use PC-based PLCs. \</w:t>
      </w:r>
      <w:proofErr w:type="spellStart"/>
      <w:r>
        <w:t>textcolor</w:t>
      </w:r>
      <w:proofErr w:type="spellEnd"/>
      <w:r>
        <w:t xml:space="preserve">{red}{In the PC-based $PLC$, the runtime executes in some cumbersome systems (e.g., </w:t>
      </w:r>
      <w:proofErr w:type="spellStart"/>
      <w:r>
        <w:t>VxWorks</w:t>
      </w:r>
      <w:proofErr w:type="spellEnd"/>
      <w:r>
        <w:t xml:space="preserve">, Windows CE, </w:t>
      </w:r>
      <w:proofErr w:type="spellStart"/>
      <w:r>
        <w:t>RTLinux</w:t>
      </w:r>
      <w:proofErr w:type="spellEnd"/>
      <w:del w:id="2" w:author="Accdon" w:date="2018-11-29T09:56:00Z">
        <w:r w:rsidR="00B82067">
          <w:delText>); and additionally</w:delText>
        </w:r>
      </w:del>
      <w:ins w:id="3" w:author="Accdon" w:date="2018-11-29T09:56:00Z">
        <w:r>
          <w:t>). Additionally</w:t>
        </w:r>
      </w:ins>
      <w:r>
        <w:t xml:space="preserve"> considering the above-mentioned complexity of an $IMM$ system and the software architecture of PC-based $PLC$s, it has become a huge project to build their own $IMM$ system for the manufacturers; hence, the hardware and software of the controller are always fixed and the $HMI$ is also integrated with the $PLC$. This situation leads to little independence among $IMM$ manufacturers and the development of $PLC$s in these scenarios has encountered bottlenecks.}</w:t>
      </w:r>
    </w:p>
    <w:p w:rsidR="007B58D6" w:rsidRDefault="007B58D6" w:rsidP="007B58D6"/>
    <w:p w:rsidR="007B58D6" w:rsidRDefault="007B58D6" w:rsidP="007B58D6">
      <w:r>
        <w:tab/>
      </w:r>
    </w:p>
    <w:p w:rsidR="007B58D6" w:rsidRDefault="007B58D6" w:rsidP="007B58D6"/>
    <w:p w:rsidR="007B58D6" w:rsidRDefault="007B58D6" w:rsidP="007B58D6">
      <w:r>
        <w:tab/>
        <w:t>$</w:t>
      </w:r>
      <w:proofErr w:type="spellStart"/>
      <w:r>
        <w:t>ePLC$s</w:t>
      </w:r>
      <w:proofErr w:type="spellEnd"/>
      <w:r>
        <w:t xml:space="preserve"> have a wide area of </w:t>
      </w:r>
      <w:del w:id="4" w:author="Accdon" w:date="2018-11-29T09:56:00Z">
        <w:r w:rsidR="00B82067">
          <w:delText>applications</w:delText>
        </w:r>
      </w:del>
      <w:ins w:id="5" w:author="Accdon" w:date="2018-11-29T09:56:00Z">
        <w:r>
          <w:t>application</w:t>
        </w:r>
      </w:ins>
      <w:r>
        <w:t xml:space="preserve"> in automation due to their easy programming and high reliability</w:t>
      </w:r>
      <w:ins w:id="6" w:author="Accdon" w:date="2018-11-29T09:56:00Z">
        <w:r>
          <w:t>,</w:t>
        </w:r>
      </w:ins>
      <w:r>
        <w:t xml:space="preserve"> \</w:t>
      </w:r>
      <w:proofErr w:type="spellStart"/>
      <w:r>
        <w:t>textcolor</w:t>
      </w:r>
      <w:proofErr w:type="spellEnd"/>
      <w:r>
        <w:t xml:space="preserve">{red}{which induces a </w:t>
      </w:r>
      <w:del w:id="7" w:author="Accdon" w:date="2018-11-29T09:56:00Z">
        <w:r w:rsidR="00B82067">
          <w:delText>big</w:delText>
        </w:r>
      </w:del>
      <w:ins w:id="8" w:author="Accdon" w:date="2018-11-29T09:56:00Z">
        <w:r>
          <w:t>large</w:t>
        </w:r>
      </w:ins>
      <w:r>
        <w:t xml:space="preserve"> paradigm shift of $</w:t>
      </w:r>
      <w:del w:id="9" w:author="Accdon" w:date="2018-11-29T09:56:00Z">
        <w:r w:rsidR="00B82067">
          <w:delText>PLC</w:delText>
        </w:r>
      </w:del>
      <w:ins w:id="10" w:author="Accdon" w:date="2018-11-29T09:56:00Z">
        <w:r>
          <w:t>PLCs</w:t>
        </w:r>
      </w:ins>
      <w:r>
        <w:t>$ to</w:t>
      </w:r>
      <w:ins w:id="11" w:author="Accdon" w:date="2018-11-29T09:56:00Z">
        <w:r>
          <w:t xml:space="preserve"> the</w:t>
        </w:r>
      </w:ins>
      <w:r>
        <w:t xml:space="preserve"> embedded processor market. Some Platforms (e.g., </w:t>
      </w:r>
      <w:proofErr w:type="spellStart"/>
      <w:r>
        <w:t>OpenPLC</w:t>
      </w:r>
      <w:proofErr w:type="spellEnd"/>
      <w:r>
        <w:t xml:space="preserve"> \cite{alves2014openplc}) are transferred to some market-friendly embedded hardware (e.g., Raspberry-Pi) to improve </w:t>
      </w:r>
      <w:del w:id="12" w:author="Accdon" w:date="2018-11-29T09:56:00Z">
        <w:r w:rsidR="00B82067">
          <w:delText xml:space="preserve">the </w:delText>
        </w:r>
      </w:del>
      <w:r>
        <w:t>acceptability. Some light-</w:t>
      </w:r>
      <w:del w:id="13" w:author="Accdon" w:date="2018-11-29T09:56:00Z">
        <w:r w:rsidR="00B82067">
          <w:delText>weighted operation</w:delText>
        </w:r>
      </w:del>
      <w:ins w:id="14" w:author="Accdon" w:date="2018-11-29T09:56:00Z">
        <w:r>
          <w:t>weight operating</w:t>
        </w:r>
      </w:ins>
      <w:r>
        <w:t xml:space="preserve"> systems (e.g., </w:t>
      </w:r>
      <w:proofErr w:type="spellStart"/>
      <w:r>
        <w:t>uClinux</w:t>
      </w:r>
      <w:proofErr w:type="spellEnd"/>
      <w:r>
        <w:t xml:space="preserve"> \cite{gaur2015operating}) are adopted in embedded processors to simplify the development of </w:t>
      </w:r>
      <w:ins w:id="15" w:author="Accdon" w:date="2018-11-29T09:56:00Z">
        <w:r>
          <w:t xml:space="preserve">an </w:t>
        </w:r>
      </w:ins>
      <w:r>
        <w:t xml:space="preserve">embedded system. </w:t>
      </w:r>
      <w:del w:id="16" w:author="Accdon" w:date="2018-11-29T09:56:00Z">
        <w:r w:rsidR="00B82067">
          <w:delText>some</w:delText>
        </w:r>
      </w:del>
      <w:ins w:id="17" w:author="Accdon" w:date="2018-11-29T09:56:00Z">
        <w:r>
          <w:t>Some</w:t>
        </w:r>
      </w:ins>
      <w:r>
        <w:t xml:space="preserve"> methods, such as model- and component-based software \cite{Bonf2013Design, Vyatkin2013Software</w:t>
      </w:r>
      <w:del w:id="18" w:author="Accdon" w:date="2018-11-29T09:56:00Z">
        <w:r w:rsidR="00B82067">
          <w:delText>}</w:delText>
        </w:r>
      </w:del>
      <w:ins w:id="19" w:author="Accdon" w:date="2018-11-29T09:56:00Z">
        <w:r>
          <w:t>},</w:t>
        </w:r>
      </w:ins>
      <w:r>
        <w:t xml:space="preserve"> have also been researched to reduce the complexity of $PLC$ programs.</w:t>
      </w:r>
    </w:p>
    <w:p w:rsidR="007B58D6" w:rsidRDefault="007B58D6" w:rsidP="007B58D6">
      <w:r>
        <w:t>%</w:t>
      </w:r>
      <w:r>
        <w:tab/>
        <w:t>Advances in fields such as wireless communication and the Internet of Things \cite{Arshad2017Green</w:t>
      </w:r>
      <w:del w:id="20" w:author="Accdon" w:date="2018-11-29T09:56:00Z">
        <w:r w:rsidR="00B82067">
          <w:delText>},</w:delText>
        </w:r>
      </w:del>
      <w:ins w:id="21" w:author="Accdon" w:date="2018-11-29T09:56:00Z">
        <w:r>
          <w:t>}</w:t>
        </w:r>
      </w:ins>
      <w:r>
        <w:t xml:space="preserve"> have an accelerated requirement for $</w:t>
      </w:r>
      <w:proofErr w:type="spellStart"/>
      <w:r>
        <w:t>ePLC$s</w:t>
      </w:r>
      <w:proofErr w:type="spellEnd"/>
      <w:r>
        <w:t xml:space="preserve">. </w:t>
      </w:r>
    </w:p>
    <w:p w:rsidR="007B58D6" w:rsidRDefault="007B58D6" w:rsidP="007B58D6">
      <w:r>
        <w:tab/>
        <w:t xml:space="preserve">However, some disadvantages still limit its further development \cite{Hossain2014Advanced}, especially when coping with complex logic and motion control mixed applications. A more comprehensively improved development method </w:t>
      </w:r>
      <w:del w:id="22" w:author="Accdon" w:date="2018-11-29T09:56:00Z">
        <w:r w:rsidR="00B82067">
          <w:delText>combined</w:delText>
        </w:r>
      </w:del>
      <w:ins w:id="23" w:author="Accdon" w:date="2018-11-29T09:56:00Z">
        <w:r>
          <w:t>combining</w:t>
        </w:r>
      </w:ins>
      <w:r>
        <w:t xml:space="preserve"> these above-mentioned advances still should be proposed. Hence, how to integrate easy programming</w:t>
      </w:r>
      <w:del w:id="24" w:author="Accdon" w:date="2018-11-29T09:56:00Z">
        <w:r w:rsidR="00B82067">
          <w:delText>,</w:delText>
        </w:r>
      </w:del>
      <w:r>
        <w:t xml:space="preserve"> and the high reliability of $</w:t>
      </w:r>
      <w:proofErr w:type="spellStart"/>
      <w:r>
        <w:t>ePLCs</w:t>
      </w:r>
      <w:proofErr w:type="spellEnd"/>
      <w:r>
        <w:t xml:space="preserve">$ with high performance </w:t>
      </w:r>
      <w:del w:id="25" w:author="Accdon" w:date="2018-11-29T09:56:00Z">
        <w:r w:rsidR="00B82067">
          <w:delText>become</w:delText>
        </w:r>
      </w:del>
      <w:ins w:id="26" w:author="Accdon" w:date="2018-11-29T09:56:00Z">
        <w:r>
          <w:t>becomes</w:t>
        </w:r>
      </w:ins>
      <w:r>
        <w:t xml:space="preserve"> crucial for</w:t>
      </w:r>
      <w:del w:id="27" w:author="Accdon" w:date="2018-11-29T09:56:00Z">
        <w:r w:rsidR="00B82067">
          <w:delText xml:space="preserve"> the</w:delText>
        </w:r>
      </w:del>
      <w:r>
        <w:t xml:space="preserve"> logic and motion control mixed scenarios.}</w:t>
      </w:r>
    </w:p>
    <w:p w:rsidR="007B58D6" w:rsidRDefault="007B58D6" w:rsidP="007B58D6">
      <w:r>
        <w:tab/>
      </w:r>
    </w:p>
    <w:p w:rsidR="007B58D6" w:rsidRDefault="007B58D6" w:rsidP="007B58D6">
      <w:r>
        <w:tab/>
        <w:t>\subsection{Related Works}</w:t>
      </w:r>
    </w:p>
    <w:p w:rsidR="007B58D6" w:rsidRDefault="007B58D6" w:rsidP="007B58D6">
      <w:r>
        <w:tab/>
        <w:t>\</w:t>
      </w:r>
      <w:proofErr w:type="spellStart"/>
      <w:r>
        <w:t>textcolor</w:t>
      </w:r>
      <w:proofErr w:type="spellEnd"/>
      <w:r>
        <w:t>{red}{To address the problem of complex logic and motion control mixed scenarios,} various researchers have presented methods of integrating motion control algorithms (e.g., linear interpolation, position control, arc interpolation, etc.) into $PLC$s \cite{Shi2016The</w:t>
      </w:r>
      <w:proofErr w:type="gramStart"/>
      <w:r>
        <w:t>,Fang2017Design</w:t>
      </w:r>
      <w:proofErr w:type="gramEnd"/>
      <w:r>
        <w:t xml:space="preserve">},  and thus logic control and motion control become inseparable. There are two ways to realize this integration: 1) an individual motion control module integrated with the $PLC$ \cite{Peng2011Linear}, and 2) $PLC$s featuring motion control </w:t>
      </w:r>
      <w:r>
        <w:lastRenderedPageBreak/>
        <w:t>functions \textcolor{red}{\cite{syaichu2011model</w:t>
      </w:r>
      <w:proofErr w:type="gramStart"/>
      <w:r>
        <w:t>,kapernick2014plc,ruting2016model</w:t>
      </w:r>
      <w:proofErr w:type="gramEnd"/>
      <w:r>
        <w:t>}}. Regarding an individual motion control module, different kinds of modules and $PLC$s coded in different languages and developed on their own platforms tremendously increase the complexity of implementing applications. \cite{Peng2011Linear</w:t>
      </w:r>
      <w:proofErr w:type="gramStart"/>
      <w:r>
        <w:t>,Qian2014A,Panasonic2011Programmable</w:t>
      </w:r>
      <w:proofErr w:type="gramEnd"/>
      <w:r>
        <w:t xml:space="preserve">} all describe these modules. The second way simplifies the development method; nevertheless, it is difficult to guarantee high-reliability logic control and high-accuracy motion control simultaneously, since they run in the same thread. </w:t>
      </w:r>
    </w:p>
    <w:p w:rsidR="007B58D6" w:rsidRDefault="007B58D6" w:rsidP="007B58D6">
      <w:r>
        <w:tab/>
      </w:r>
    </w:p>
    <w:p w:rsidR="007B58D6" w:rsidRDefault="007B58D6" w:rsidP="007B58D6">
      <w:r>
        <w:tab/>
        <w:t>We propose the concept of a multiprocessor $</w:t>
      </w:r>
      <w:proofErr w:type="spellStart"/>
      <w:r>
        <w:t>ePLC</w:t>
      </w:r>
      <w:proofErr w:type="spellEnd"/>
      <w:r>
        <w:t>$ (multiple processor chips and multiple cores in one chip are all called multiprocessors in this paper). In this $</w:t>
      </w:r>
      <w:proofErr w:type="spellStart"/>
      <w:r>
        <w:t>ePLC</w:t>
      </w:r>
      <w:proofErr w:type="spellEnd"/>
      <w:r>
        <w:t>$, extra processors (e.g., DSP, FPGA, etc.) are introduced to enhance performance. Various technologies contribute to the improvement of multiple processors. \cite{Dubois2002Memory</w:t>
      </w:r>
      <w:proofErr w:type="gramStart"/>
      <w:r>
        <w:t>,Patel2006Processor</w:t>
      </w:r>
      <w:proofErr w:type="gramEnd"/>
      <w:r>
        <w:t>} proposed data-interaction methods among multiple processors, \cite{Zhu2016Providing} presented a method to balance the computing ability of the processors, \cite{Albarakat2017MTB} proposed a thread-scheduling method in multiprocessors. All of these works are not implemented in the $</w:t>
      </w:r>
      <w:proofErr w:type="spellStart"/>
      <w:r>
        <w:t>ePLC</w:t>
      </w:r>
      <w:proofErr w:type="spellEnd"/>
      <w:r>
        <w:t>$, but have inspired us to build the architecture of a multiprocessor $</w:t>
      </w:r>
      <w:proofErr w:type="spellStart"/>
      <w:r>
        <w:t>ePLC</w:t>
      </w:r>
      <w:proofErr w:type="spellEnd"/>
      <w:r>
        <w:t>$. Moreover, some research \cite{Hajduk2015Architecture, Chmiel2016An} introduced additional high-performance processors into $</w:t>
      </w:r>
      <w:proofErr w:type="spellStart"/>
      <w:r>
        <w:t>ePLC$s</w:t>
      </w:r>
      <w:proofErr w:type="spellEnd"/>
      <w:r>
        <w:t>, although no improvement in the development method was proposed for complex logic and motion control mixed applications.</w:t>
      </w:r>
    </w:p>
    <w:p w:rsidR="007B58D6" w:rsidRDefault="007B58D6" w:rsidP="007B58D6">
      <w:r>
        <w:tab/>
      </w:r>
    </w:p>
    <w:p w:rsidR="007B58D6" w:rsidRDefault="007B58D6" w:rsidP="007B58D6">
      <w:r>
        <w:tab/>
        <w:t>In terms of the development methods of the individual module, which is very convoluted, users should take considerable time in selecting the platform and additional time in learning the particular software and its supported language. For instance, PMAC uses C++ \cite{Peng2011Linear</w:t>
      </w:r>
      <w:proofErr w:type="gramStart"/>
      <w:r>
        <w:t>,Qian2014A</w:t>
      </w:r>
      <w:proofErr w:type="gramEnd"/>
      <w:r>
        <w:t>}, MC421/221 of the OMRON CS1 series is supported by G-Code \cite{OMRON2006CS1W}, the FP series $PLC$ of Panasonic adopts special instructions embedded in  a ladder diagram (LD). Therefore, the uniform development methodology in $PLC$ platforms has attracted our interest. Since the 1990s, IEC-61131 has been focused on the standardization of $PLC$s \</w:t>
      </w:r>
      <w:proofErr w:type="gramStart"/>
      <w:r>
        <w:t>cite{</w:t>
      </w:r>
      <w:proofErr w:type="gramEnd"/>
      <w:r>
        <w:t xml:space="preserve">IEC1993Programmable}. </w:t>
      </w:r>
      <w:proofErr w:type="gramStart"/>
      <w:r>
        <w:t>In</w:t>
      </w:r>
      <w:proofErr w:type="gramEnd"/>
      <w:r>
        <w:t xml:space="preserve"> 2005, the </w:t>
      </w:r>
      <w:proofErr w:type="spellStart"/>
      <w:r>
        <w:t>PLCopen</w:t>
      </w:r>
      <w:proofErr w:type="spellEnd"/>
      <w:r>
        <w:t xml:space="preserve"> organization released a related standard \cite{PLCopen2005Function} that standardizes the motion control in $PLC$s and then publications, such as \cite{S2006Advanced}, suggested interactions using it, and companies, such as 3S \cite{3S2017Logic}, provided some tools. However, regarding such complex applications, programmers occasionally prefer to use more popular or object-oriented languages (e.g., C, C++, etc.) \cite{Bonfe2001Object, Werner2009Object, Basile2013On}, rather than the languages specified in IEC-61131-3. </w:t>
      </w:r>
    </w:p>
    <w:p w:rsidR="007B58D6" w:rsidRDefault="007B58D6" w:rsidP="007B58D6">
      <w:r>
        <w:tab/>
      </w:r>
    </w:p>
    <w:p w:rsidR="007B58D6" w:rsidRDefault="007B58D6" w:rsidP="007B58D6">
      <w:r>
        <w:tab/>
      </w:r>
    </w:p>
    <w:p w:rsidR="007B58D6" w:rsidRDefault="007B58D6" w:rsidP="007B58D6">
      <w:r>
        <w:tab/>
        <w:t>\subsection{Our Contributions}</w:t>
      </w:r>
    </w:p>
    <w:p w:rsidR="007B58D6" w:rsidRDefault="007B58D6" w:rsidP="007B58D6">
      <w:r>
        <w:tab/>
        <w:t>\</w:t>
      </w:r>
      <w:proofErr w:type="spellStart"/>
      <w:r>
        <w:t>textcolor</w:t>
      </w:r>
      <w:proofErr w:type="spellEnd"/>
      <w:r>
        <w:t>{red}{Considering the popular user-oriented concept \cite{Verscheure2016User, Choi2017A}, in this work</w:t>
      </w:r>
      <w:del w:id="28" w:author="Accdon" w:date="2018-11-29T09:56:00Z">
        <w:r w:rsidR="00B82067">
          <w:delText>,</w:delText>
        </w:r>
      </w:del>
      <w:r>
        <w:t xml:space="preserve"> we theoretically develop a concept of</w:t>
      </w:r>
      <w:ins w:id="29" w:author="Accdon" w:date="2018-11-29T09:56:00Z">
        <w:r>
          <w:t xml:space="preserve"> a</w:t>
        </w:r>
      </w:ins>
      <w:r>
        <w:t xml:space="preserve"> user-oriented development method. To the best of our knowledge, a user-oriented development method should improve every aspect of the $PLC$ system (development method, program, processor, $RAM$, and threading) and contain a comprehensive optimization approach \</w:t>
      </w:r>
      <w:proofErr w:type="spellStart"/>
      <w:r>
        <w:t>textbf</w:t>
      </w:r>
      <w:proofErr w:type="spellEnd"/>
      <w:r>
        <w:t xml:space="preserve">{to address specific problems from the user's point of view}.} Hence, we pose a flexible solution to enhance performance by adding sufficient processors, a multi-language-supported graphical component </w:t>
      </w:r>
      <w:r>
        <w:lastRenderedPageBreak/>
        <w:t>to improve the adaptability of developers, an optimized system structure (reasonable memory allocation, user-oriented thread structure, $LPM$ data interaction, modular software design, and finite state machines) to reduce the development complexity. Ultimately, we adopt the proposed method to implement a distributed $IMM$ system that is considered a kind of complex logic and motion control mixed application.</w:t>
      </w:r>
    </w:p>
    <w:p w:rsidR="007B58D6" w:rsidRDefault="007B58D6" w:rsidP="007B58D6">
      <w:r>
        <w:tab/>
      </w:r>
    </w:p>
    <w:p w:rsidR="007B58D6" w:rsidRDefault="007B58D6" w:rsidP="007B58D6">
      <w:r>
        <w:tab/>
        <w:t>This rest of this paper is organized as follows. In Section \ref{</w:t>
      </w:r>
      <w:proofErr w:type="spellStart"/>
      <w:r>
        <w:t>MultiProcessorePLC</w:t>
      </w:r>
      <w:proofErr w:type="spellEnd"/>
      <w:r>
        <w:t>}, we introduce the system architecture, multi-language supported graphical component, memory allocation, user-oriented multi-threading, and modular design. In Section \ref{Process}, we present the compilation of graphical components, the $LPM$ data interaction mechanism, the execution of multi-threading, and finite state machines. Finally, in section \ref{Experiment}, we implement the $IMM$ distributed system with the proposed method and compare it with the TECHMATION and KEBA systems from aspects of system condition, system structure, and key performance.</w:t>
      </w:r>
    </w:p>
    <w:p w:rsidR="007B58D6" w:rsidRDefault="007B58D6" w:rsidP="007B58D6">
      <w:r>
        <w:tab/>
        <w:t>\begin{table}</w:t>
      </w:r>
    </w:p>
    <w:p w:rsidR="007B58D6" w:rsidRDefault="007B58D6" w:rsidP="007B58D6">
      <w:r>
        <w:tab/>
      </w:r>
      <w:r>
        <w:tab/>
        <w:t>\</w:t>
      </w:r>
      <w:proofErr w:type="spellStart"/>
      <w:r>
        <w:t>scriptsize</w:t>
      </w:r>
      <w:proofErr w:type="spellEnd"/>
      <w:r>
        <w:t xml:space="preserve"> \caption{Modules, DI/DO, AI/AO of $IMM$}</w:t>
      </w:r>
    </w:p>
    <w:p w:rsidR="007B58D6" w:rsidRDefault="007B58D6" w:rsidP="007B58D6">
      <w:r>
        <w:tab/>
      </w:r>
      <w:r>
        <w:tab/>
        <w:t>\label{</w:t>
      </w:r>
      <w:proofErr w:type="spellStart"/>
      <w:r>
        <w:t>table:IMMSystem</w:t>
      </w:r>
      <w:proofErr w:type="spellEnd"/>
      <w:r>
        <w:t>}</w:t>
      </w:r>
    </w:p>
    <w:p w:rsidR="007B58D6" w:rsidRDefault="007B58D6" w:rsidP="007B58D6">
      <w:r>
        <w:tab/>
      </w:r>
      <w:r>
        <w:tab/>
        <w:t>\begin{center}</w:t>
      </w:r>
    </w:p>
    <w:p w:rsidR="007B58D6" w:rsidRDefault="007B58D6" w:rsidP="007B58D6">
      <w:r>
        <w:tab/>
      </w:r>
      <w:r>
        <w:tab/>
      </w:r>
      <w:r>
        <w:tab/>
        <w:t>\</w:t>
      </w:r>
      <w:proofErr w:type="spellStart"/>
      <w:r>
        <w:t>renewcommand</w:t>
      </w:r>
      <w:proofErr w:type="spellEnd"/>
      <w:r>
        <w:t>{\</w:t>
      </w:r>
      <w:proofErr w:type="spellStart"/>
      <w:r>
        <w:t>arraystretch</w:t>
      </w:r>
      <w:proofErr w:type="spellEnd"/>
      <w:r>
        <w:t>}{1.4}</w:t>
      </w:r>
    </w:p>
    <w:p w:rsidR="007B58D6" w:rsidRDefault="007B58D6" w:rsidP="007B58D6">
      <w:r>
        <w:tab/>
      </w:r>
      <w:r>
        <w:tab/>
      </w:r>
      <w:r>
        <w:tab/>
        <w:t>\</w:t>
      </w:r>
      <w:proofErr w:type="spellStart"/>
      <w:r>
        <w:t>setlength</w:t>
      </w:r>
      <w:proofErr w:type="spellEnd"/>
      <w:r>
        <w:t>\</w:t>
      </w:r>
      <w:proofErr w:type="spellStart"/>
      <w:r>
        <w:t>tabcolsep</w:t>
      </w:r>
      <w:proofErr w:type="spellEnd"/>
      <w:r>
        <w:t>{3pt}</w:t>
      </w:r>
    </w:p>
    <w:p w:rsidR="007B58D6" w:rsidRDefault="007B58D6" w:rsidP="007B58D6">
      <w:r>
        <w:tab/>
      </w:r>
      <w:r>
        <w:tab/>
      </w:r>
      <w:r>
        <w:tab/>
        <w:t>\begin{tabular}{|p{0.3cm}|p{0.8cm}|p{1.8cm}|p{1.2cm}|p{1.8cm}|p{1.7cm}|}</w:t>
      </w:r>
    </w:p>
    <w:p w:rsidR="007B58D6" w:rsidRDefault="007B58D6" w:rsidP="007B58D6">
      <w:r>
        <w:tab/>
      </w:r>
      <w:r>
        <w:tab/>
      </w:r>
      <w:r>
        <w:tab/>
      </w:r>
      <w:r>
        <w:tab/>
        <w:t>\</w:t>
      </w:r>
      <w:proofErr w:type="spellStart"/>
      <w:r>
        <w:t>hline</w:t>
      </w:r>
      <w:proofErr w:type="spellEnd"/>
    </w:p>
    <w:p w:rsidR="007B58D6" w:rsidRDefault="007B58D6" w:rsidP="007B58D6">
      <w:r>
        <w:tab/>
      </w:r>
      <w:r>
        <w:tab/>
      </w:r>
      <w:r>
        <w:tab/>
      </w:r>
      <w:r>
        <w:tab/>
        <w:t>No. &amp; Module      &amp; DI                       &amp; DO           &amp; AI                     &amp; AO\\</w:t>
      </w:r>
    </w:p>
    <w:p w:rsidR="007B58D6" w:rsidRDefault="007B58D6" w:rsidP="007B58D6">
      <w:r>
        <w:tab/>
      </w:r>
      <w:r>
        <w:tab/>
      </w:r>
      <w:r>
        <w:tab/>
      </w:r>
      <w:r>
        <w:tab/>
        <w:t>\</w:t>
      </w:r>
      <w:proofErr w:type="spellStart"/>
      <w:r>
        <w:t>hline</w:t>
      </w:r>
      <w:proofErr w:type="spellEnd"/>
    </w:p>
    <w:p w:rsidR="007B58D6" w:rsidRDefault="007B58D6" w:rsidP="007B58D6">
      <w:r>
        <w:tab/>
      </w:r>
      <w:r>
        <w:tab/>
      </w:r>
      <w:r>
        <w:tab/>
      </w:r>
      <w:r>
        <w:tab/>
      </w:r>
      <w:proofErr w:type="gramStart"/>
      <w:r>
        <w:t>1  &amp;</w:t>
      </w:r>
      <w:proofErr w:type="gramEnd"/>
      <w:r>
        <w:t xml:space="preserve"> Mold       &amp; Safety valve &amp; Mold close     &amp; Mold position        &amp;System pressure \\</w:t>
      </w:r>
    </w:p>
    <w:p w:rsidR="007B58D6" w:rsidRDefault="007B58D6" w:rsidP="007B58D6">
      <w:r>
        <w:tab/>
      </w:r>
      <w:r>
        <w:tab/>
      </w:r>
      <w:r>
        <w:tab/>
      </w:r>
      <w:r>
        <w:tab/>
        <w:t>\</w:t>
      </w:r>
      <w:proofErr w:type="spellStart"/>
      <w:r>
        <w:t>hline</w:t>
      </w:r>
      <w:proofErr w:type="spellEnd"/>
    </w:p>
    <w:p w:rsidR="007B58D6" w:rsidRDefault="007B58D6" w:rsidP="007B58D6">
      <w:r>
        <w:tab/>
      </w:r>
      <w:r>
        <w:tab/>
      </w:r>
      <w:r>
        <w:tab/>
      </w:r>
      <w:r>
        <w:tab/>
      </w:r>
      <w:proofErr w:type="gramStart"/>
      <w:r>
        <w:t>2  &amp;</w:t>
      </w:r>
      <w:proofErr w:type="gramEnd"/>
      <w:r>
        <w:t xml:space="preserve"> Injection  &amp; Heating detection &amp; Mold open      &amp; Injection position    &amp;System flow\\</w:t>
      </w:r>
    </w:p>
    <w:p w:rsidR="007B58D6" w:rsidRDefault="007B58D6" w:rsidP="007B58D6">
      <w:r>
        <w:tab/>
      </w:r>
      <w:r>
        <w:tab/>
      </w:r>
      <w:r>
        <w:tab/>
      </w:r>
      <w:r>
        <w:tab/>
        <w:t>\</w:t>
      </w:r>
      <w:proofErr w:type="spellStart"/>
      <w:r>
        <w:t>hline</w:t>
      </w:r>
      <w:proofErr w:type="spellEnd"/>
    </w:p>
    <w:p w:rsidR="007B58D6" w:rsidRDefault="007B58D6" w:rsidP="007B58D6">
      <w:r>
        <w:tab/>
      </w:r>
      <w:r>
        <w:tab/>
      </w:r>
      <w:r>
        <w:tab/>
      </w:r>
      <w:r>
        <w:tab/>
      </w:r>
      <w:proofErr w:type="gramStart"/>
      <w:r>
        <w:t>3  &amp;</w:t>
      </w:r>
      <w:proofErr w:type="gramEnd"/>
      <w:r>
        <w:t xml:space="preserve"> Core      &amp; Servo alarm         &amp; Inject          &amp; Nozzle position      &amp;Back pressure\\</w:t>
      </w:r>
    </w:p>
    <w:p w:rsidR="007B58D6" w:rsidRDefault="007B58D6" w:rsidP="007B58D6">
      <w:r>
        <w:tab/>
      </w:r>
      <w:r>
        <w:tab/>
      </w:r>
      <w:r>
        <w:tab/>
      </w:r>
      <w:r>
        <w:tab/>
        <w:t>\</w:t>
      </w:r>
      <w:proofErr w:type="spellStart"/>
      <w:r>
        <w:t>hline</w:t>
      </w:r>
      <w:proofErr w:type="spellEnd"/>
    </w:p>
    <w:p w:rsidR="007B58D6" w:rsidRDefault="007B58D6" w:rsidP="007B58D6">
      <w:r>
        <w:tab/>
      </w:r>
      <w:r>
        <w:tab/>
      </w:r>
      <w:r>
        <w:tab/>
      </w:r>
      <w:r>
        <w:tab/>
      </w:r>
      <w:proofErr w:type="gramStart"/>
      <w:r>
        <w:t>4  &amp;</w:t>
      </w:r>
      <w:proofErr w:type="gramEnd"/>
      <w:r>
        <w:t xml:space="preserve"> Nozzle    &amp; Motor overload            &amp; Charging         &amp; Temperature 1        &amp;  \\</w:t>
      </w:r>
    </w:p>
    <w:p w:rsidR="007B58D6" w:rsidRDefault="007B58D6" w:rsidP="007B58D6">
      <w:r>
        <w:tab/>
      </w:r>
      <w:r>
        <w:tab/>
      </w:r>
      <w:r>
        <w:tab/>
      </w:r>
      <w:r>
        <w:tab/>
        <w:t>\</w:t>
      </w:r>
      <w:proofErr w:type="spellStart"/>
      <w:r>
        <w:t>hline</w:t>
      </w:r>
      <w:proofErr w:type="spellEnd"/>
    </w:p>
    <w:p w:rsidR="007B58D6" w:rsidRDefault="007B58D6" w:rsidP="007B58D6">
      <w:r>
        <w:tab/>
      </w:r>
      <w:r>
        <w:tab/>
      </w:r>
      <w:r>
        <w:tab/>
      </w:r>
      <w:r>
        <w:tab/>
      </w:r>
      <w:proofErr w:type="gramStart"/>
      <w:r>
        <w:t>5  &amp;</w:t>
      </w:r>
      <w:proofErr w:type="gramEnd"/>
      <w:r>
        <w:t xml:space="preserve"> Heating   &amp; Emergency button           &amp; </w:t>
      </w:r>
      <w:proofErr w:type="spellStart"/>
      <w:r>
        <w:t>Grean</w:t>
      </w:r>
      <w:proofErr w:type="spellEnd"/>
      <w:r>
        <w:t xml:space="preserve"> light       &amp; Temperature 2        &amp;\\</w:t>
      </w:r>
    </w:p>
    <w:p w:rsidR="007B58D6" w:rsidRDefault="007B58D6" w:rsidP="007B58D6">
      <w:r>
        <w:tab/>
      </w:r>
      <w:r>
        <w:tab/>
      </w:r>
      <w:r>
        <w:tab/>
      </w:r>
      <w:r>
        <w:tab/>
        <w:t>\</w:t>
      </w:r>
      <w:proofErr w:type="spellStart"/>
      <w:r>
        <w:t>hline</w:t>
      </w:r>
      <w:proofErr w:type="spellEnd"/>
    </w:p>
    <w:p w:rsidR="007B58D6" w:rsidRDefault="007B58D6" w:rsidP="007B58D6">
      <w:r>
        <w:tab/>
      </w:r>
      <w:r>
        <w:tab/>
      </w:r>
      <w:r>
        <w:tab/>
      </w:r>
      <w:r>
        <w:tab/>
      </w:r>
      <w:proofErr w:type="gramStart"/>
      <w:r>
        <w:t>6  &amp;</w:t>
      </w:r>
      <w:proofErr w:type="gramEnd"/>
      <w:r>
        <w:t xml:space="preserve"> Ejector   &amp; Injection shield          &amp; Red light         &amp; Temperature 3       &amp;\\</w:t>
      </w:r>
    </w:p>
    <w:p w:rsidR="007B58D6" w:rsidRDefault="007B58D6" w:rsidP="007B58D6">
      <w:r>
        <w:tab/>
      </w:r>
      <w:r>
        <w:tab/>
      </w:r>
      <w:r>
        <w:tab/>
      </w:r>
      <w:r>
        <w:tab/>
        <w:t>\</w:t>
      </w:r>
      <w:proofErr w:type="spellStart"/>
      <w:r>
        <w:t>hline</w:t>
      </w:r>
      <w:proofErr w:type="spellEnd"/>
    </w:p>
    <w:p w:rsidR="007B58D6" w:rsidRDefault="007B58D6" w:rsidP="007B58D6">
      <w:r>
        <w:tab/>
      </w:r>
      <w:r>
        <w:tab/>
      </w:r>
      <w:r>
        <w:tab/>
      </w:r>
      <w:r>
        <w:tab/>
      </w:r>
      <w:proofErr w:type="gramStart"/>
      <w:r>
        <w:t>7  &amp;</w:t>
      </w:r>
      <w:proofErr w:type="gramEnd"/>
      <w:r>
        <w:t xml:space="preserve"> </w:t>
      </w:r>
      <w:proofErr w:type="spellStart"/>
      <w:r>
        <w:t>AirValve</w:t>
      </w:r>
      <w:proofErr w:type="spellEnd"/>
      <w:r>
        <w:t xml:space="preserve"> &amp; Detection switch          &amp; Yellow light       &amp; </w:t>
      </w:r>
      <w:r>
        <w:lastRenderedPageBreak/>
        <w:t>Temperature 4      &amp;\\</w:t>
      </w:r>
    </w:p>
    <w:p w:rsidR="007B58D6" w:rsidRDefault="007B58D6" w:rsidP="007B58D6">
      <w:r>
        <w:tab/>
      </w:r>
      <w:r>
        <w:tab/>
      </w:r>
      <w:r>
        <w:tab/>
      </w:r>
      <w:r>
        <w:tab/>
        <w:t>\</w:t>
      </w:r>
      <w:proofErr w:type="spellStart"/>
      <w:r>
        <w:t>hline</w:t>
      </w:r>
      <w:proofErr w:type="spellEnd"/>
    </w:p>
    <w:p w:rsidR="007B58D6" w:rsidRDefault="007B58D6" w:rsidP="007B58D6">
      <w:r>
        <w:tab/>
      </w:r>
      <w:r>
        <w:tab/>
      </w:r>
      <w:r>
        <w:tab/>
      </w:r>
      <w:r>
        <w:tab/>
        <w:t>...  &amp; ....        &amp; ...                       &amp; ...                &amp; ...                &amp;...\\</w:t>
      </w:r>
    </w:p>
    <w:p w:rsidR="007B58D6" w:rsidRDefault="007B58D6" w:rsidP="007B58D6">
      <w:r>
        <w:tab/>
      </w:r>
      <w:r>
        <w:tab/>
      </w:r>
      <w:r>
        <w:tab/>
      </w:r>
      <w:r>
        <w:tab/>
        <w:t>\</w:t>
      </w:r>
      <w:proofErr w:type="spellStart"/>
      <w:r>
        <w:t>hline</w:t>
      </w:r>
      <w:proofErr w:type="spellEnd"/>
    </w:p>
    <w:p w:rsidR="007B58D6" w:rsidRDefault="007B58D6" w:rsidP="007B58D6">
      <w:r>
        <w:tab/>
      </w:r>
      <w:r>
        <w:tab/>
      </w:r>
      <w:r>
        <w:tab/>
      </w:r>
      <w:r>
        <w:tab/>
      </w:r>
      <w:proofErr w:type="gramStart"/>
      <w:r>
        <w:t>50  &amp;</w:t>
      </w:r>
      <w:proofErr w:type="gramEnd"/>
      <w:r>
        <w:t xml:space="preserve">             &amp; Screw speed                &amp;                    &amp;                     &amp; \\</w:t>
      </w:r>
    </w:p>
    <w:p w:rsidR="007B58D6" w:rsidRDefault="007B58D6" w:rsidP="007B58D6">
      <w:r>
        <w:tab/>
      </w:r>
      <w:r>
        <w:tab/>
      </w:r>
      <w:r>
        <w:tab/>
      </w:r>
      <w:r>
        <w:tab/>
        <w:t>\</w:t>
      </w:r>
      <w:proofErr w:type="spellStart"/>
      <w:r>
        <w:t>hline</w:t>
      </w:r>
      <w:proofErr w:type="spellEnd"/>
    </w:p>
    <w:p w:rsidR="007B58D6" w:rsidRDefault="007B58D6" w:rsidP="007B58D6">
      <w:r>
        <w:tab/>
      </w:r>
      <w:r>
        <w:tab/>
      </w:r>
      <w:r>
        <w:tab/>
        <w:t>\end{tabular}</w:t>
      </w:r>
    </w:p>
    <w:p w:rsidR="007B58D6" w:rsidRDefault="007B58D6" w:rsidP="007B58D6">
      <w:r>
        <w:tab/>
      </w:r>
      <w:r>
        <w:tab/>
        <w:t>\end{center}</w:t>
      </w:r>
    </w:p>
    <w:p w:rsidR="007B58D6" w:rsidRDefault="007B58D6" w:rsidP="007B58D6">
      <w:r>
        <w:tab/>
        <w:t>\end{table}</w:t>
      </w:r>
    </w:p>
    <w:p w:rsidR="007B58D6" w:rsidRDefault="007B58D6" w:rsidP="007B58D6">
      <w:r>
        <w:tab/>
        <w:t>\begin{table}</w:t>
      </w:r>
    </w:p>
    <w:p w:rsidR="007B58D6" w:rsidRDefault="007B58D6" w:rsidP="007B58D6">
      <w:r>
        <w:tab/>
      </w:r>
      <w:r>
        <w:tab/>
        <w:t>\</w:t>
      </w:r>
      <w:proofErr w:type="spellStart"/>
      <w:r>
        <w:t>scriptsize</w:t>
      </w:r>
      <w:proofErr w:type="spellEnd"/>
      <w:r>
        <w:t xml:space="preserve"> \caption{System Comparison of PC-Based $PLC$ in $IMM$}</w:t>
      </w:r>
    </w:p>
    <w:p w:rsidR="007B58D6" w:rsidRDefault="007B58D6" w:rsidP="007B58D6">
      <w:r>
        <w:tab/>
      </w:r>
      <w:r>
        <w:tab/>
        <w:t>\label{</w:t>
      </w:r>
      <w:proofErr w:type="spellStart"/>
      <w:r>
        <w:t>table:IMMControllor</w:t>
      </w:r>
      <w:proofErr w:type="spellEnd"/>
      <w:r>
        <w:t>}</w:t>
      </w:r>
    </w:p>
    <w:p w:rsidR="007B58D6" w:rsidRDefault="007B58D6" w:rsidP="007B58D6">
      <w:r>
        <w:tab/>
      </w:r>
      <w:r>
        <w:tab/>
        <w:t>\begin{center}</w:t>
      </w:r>
    </w:p>
    <w:p w:rsidR="007B58D6" w:rsidRDefault="007B58D6" w:rsidP="007B58D6">
      <w:r>
        <w:tab/>
      </w:r>
      <w:r>
        <w:tab/>
      </w:r>
      <w:r>
        <w:tab/>
        <w:t>\</w:t>
      </w:r>
      <w:proofErr w:type="spellStart"/>
      <w:r>
        <w:t>renewcommand</w:t>
      </w:r>
      <w:proofErr w:type="spellEnd"/>
      <w:r>
        <w:t>{\</w:t>
      </w:r>
      <w:proofErr w:type="spellStart"/>
      <w:r>
        <w:t>arraystretch</w:t>
      </w:r>
      <w:proofErr w:type="spellEnd"/>
      <w:r>
        <w:t>}{1.4}</w:t>
      </w:r>
    </w:p>
    <w:p w:rsidR="007B58D6" w:rsidRDefault="007B58D6" w:rsidP="007B58D6">
      <w:r>
        <w:tab/>
      </w:r>
      <w:r>
        <w:tab/>
      </w:r>
      <w:r>
        <w:tab/>
        <w:t>\</w:t>
      </w:r>
      <w:proofErr w:type="spellStart"/>
      <w:r>
        <w:t>setlength</w:t>
      </w:r>
      <w:proofErr w:type="spellEnd"/>
      <w:r>
        <w:t>\</w:t>
      </w:r>
      <w:proofErr w:type="spellStart"/>
      <w:r>
        <w:t>tabcolsep</w:t>
      </w:r>
      <w:proofErr w:type="spellEnd"/>
      <w:r>
        <w:t>{3pt}</w:t>
      </w:r>
    </w:p>
    <w:p w:rsidR="007B58D6" w:rsidRDefault="007B58D6" w:rsidP="007B58D6">
      <w:r>
        <w:tab/>
      </w:r>
      <w:r>
        <w:tab/>
      </w:r>
      <w:r>
        <w:tab/>
        <w:t>\begin{tabular}{|p{1.6cm}|p{1cm}|p{1.2cm}|p{1.4cm}|p{1.1cm}|p{1.3cm}|}</w:t>
      </w:r>
    </w:p>
    <w:p w:rsidR="007B58D6" w:rsidRDefault="007B58D6" w:rsidP="007B58D6">
      <w:r>
        <w:tab/>
      </w:r>
      <w:r>
        <w:tab/>
      </w:r>
      <w:r>
        <w:tab/>
      </w:r>
      <w:r>
        <w:tab/>
        <w:t>\</w:t>
      </w:r>
      <w:proofErr w:type="spellStart"/>
      <w:r>
        <w:t>hline</w:t>
      </w:r>
      <w:proofErr w:type="spellEnd"/>
    </w:p>
    <w:p w:rsidR="007B58D6" w:rsidRDefault="007B58D6" w:rsidP="007B58D6">
      <w:r>
        <w:tab/>
      </w:r>
      <w:r>
        <w:tab/>
      </w:r>
      <w:r>
        <w:tab/>
      </w:r>
      <w:r>
        <w:tab/>
        <w:t>Brand       &amp; CPU       &amp; System &amp; Language       &amp; Distributed &amp; HMI\\</w:t>
      </w:r>
    </w:p>
    <w:p w:rsidR="007B58D6" w:rsidRDefault="007B58D6" w:rsidP="007B58D6">
      <w:r>
        <w:tab/>
      </w:r>
      <w:r>
        <w:tab/>
      </w:r>
      <w:r>
        <w:tab/>
      </w:r>
      <w:r>
        <w:tab/>
        <w:t>\</w:t>
      </w:r>
      <w:proofErr w:type="spellStart"/>
      <w:r>
        <w:t>hline</w:t>
      </w:r>
      <w:proofErr w:type="spellEnd"/>
    </w:p>
    <w:p w:rsidR="007B58D6" w:rsidRDefault="007B58D6" w:rsidP="007B58D6">
      <w:r>
        <w:tab/>
      </w:r>
      <w:r>
        <w:tab/>
      </w:r>
      <w:r>
        <w:tab/>
      </w:r>
      <w:r>
        <w:tab/>
      </w:r>
      <w:proofErr w:type="gramStart"/>
      <w:r>
        <w:t>TECHMATION  &amp;</w:t>
      </w:r>
      <w:proofErr w:type="gramEnd"/>
      <w:r>
        <w:t xml:space="preserve"> DSP       &amp; -  &amp; Assembly  &amp;No           &amp; Irreplaceable \\</w:t>
      </w:r>
    </w:p>
    <w:p w:rsidR="007B58D6" w:rsidRDefault="007B58D6" w:rsidP="007B58D6">
      <w:r>
        <w:tab/>
      </w:r>
      <w:r>
        <w:tab/>
      </w:r>
      <w:r>
        <w:tab/>
      </w:r>
      <w:r>
        <w:tab/>
        <w:t>\</w:t>
      </w:r>
      <w:proofErr w:type="spellStart"/>
      <w:r>
        <w:t>hline</w:t>
      </w:r>
      <w:proofErr w:type="spellEnd"/>
    </w:p>
    <w:p w:rsidR="007B58D6" w:rsidRDefault="007B58D6" w:rsidP="007B58D6">
      <w:r>
        <w:tab/>
      </w:r>
      <w:r>
        <w:tab/>
      </w:r>
      <w:r>
        <w:tab/>
      </w:r>
      <w:r>
        <w:tab/>
        <w:t>KEBA        &amp; PC-</w:t>
      </w:r>
      <w:proofErr w:type="gramStart"/>
      <w:r>
        <w:t>based  &amp;</w:t>
      </w:r>
      <w:proofErr w:type="spellStart"/>
      <w:proofErr w:type="gramEnd"/>
      <w:r>
        <w:t>VxWorks</w:t>
      </w:r>
      <w:proofErr w:type="spellEnd"/>
      <w:r>
        <w:t xml:space="preserve">   &amp; IEC61131-3   &amp;Yes          &amp; Irreplaceable\\</w:t>
      </w:r>
    </w:p>
    <w:p w:rsidR="007B58D6" w:rsidRDefault="007B58D6" w:rsidP="007B58D6">
      <w:r>
        <w:tab/>
      </w:r>
      <w:r>
        <w:tab/>
      </w:r>
      <w:r>
        <w:tab/>
      </w:r>
      <w:r>
        <w:tab/>
        <w:t>\</w:t>
      </w:r>
      <w:proofErr w:type="spellStart"/>
      <w:r>
        <w:t>hline</w:t>
      </w:r>
      <w:proofErr w:type="spellEnd"/>
    </w:p>
    <w:p w:rsidR="007B58D6" w:rsidRDefault="007B58D6" w:rsidP="007B58D6">
      <w:r>
        <w:tab/>
      </w:r>
      <w:r>
        <w:tab/>
      </w:r>
      <w:r>
        <w:tab/>
      </w:r>
      <w:r>
        <w:tab/>
        <w:t>BECKHOFF    &amp; PC-</w:t>
      </w:r>
      <w:proofErr w:type="gramStart"/>
      <w:r>
        <w:t>Based  &amp;</w:t>
      </w:r>
      <w:proofErr w:type="spellStart"/>
      <w:proofErr w:type="gramEnd"/>
      <w:r>
        <w:t>WindowsCE</w:t>
      </w:r>
      <w:proofErr w:type="spellEnd"/>
      <w:r>
        <w:t xml:space="preserve"> &amp; IEC61131-3  &amp;Yes          &amp;Irreplaceable\\</w:t>
      </w:r>
    </w:p>
    <w:p w:rsidR="007B58D6" w:rsidRDefault="007B58D6" w:rsidP="007B58D6">
      <w:r>
        <w:tab/>
      </w:r>
      <w:r>
        <w:tab/>
      </w:r>
      <w:r>
        <w:tab/>
      </w:r>
      <w:r>
        <w:tab/>
        <w:t>\</w:t>
      </w:r>
      <w:proofErr w:type="spellStart"/>
      <w:r>
        <w:t>hline</w:t>
      </w:r>
      <w:proofErr w:type="spellEnd"/>
    </w:p>
    <w:p w:rsidR="007B58D6" w:rsidRDefault="007B58D6" w:rsidP="007B58D6">
      <w:r>
        <w:tab/>
      </w:r>
      <w:r>
        <w:tab/>
      </w:r>
      <w:r>
        <w:tab/>
      </w:r>
      <w:r>
        <w:tab/>
        <w:t>GEFRAN      &amp; PC-</w:t>
      </w:r>
      <w:proofErr w:type="gramStart"/>
      <w:r>
        <w:t>based  &amp;</w:t>
      </w:r>
      <w:proofErr w:type="spellStart"/>
      <w:proofErr w:type="gramEnd"/>
      <w:r>
        <w:t>VxWorks</w:t>
      </w:r>
      <w:proofErr w:type="spellEnd"/>
      <w:r>
        <w:t xml:space="preserve">   &amp;IEC61131-3     &amp;Yes          &amp;Irreplaceable\\</w:t>
      </w:r>
    </w:p>
    <w:p w:rsidR="007B58D6" w:rsidRDefault="007B58D6" w:rsidP="007B58D6">
      <w:r>
        <w:tab/>
      </w:r>
      <w:r>
        <w:tab/>
      </w:r>
      <w:r>
        <w:tab/>
      </w:r>
      <w:r>
        <w:tab/>
        <w:t>\</w:t>
      </w:r>
      <w:proofErr w:type="spellStart"/>
      <w:r>
        <w:t>hline</w:t>
      </w:r>
      <w:proofErr w:type="spellEnd"/>
    </w:p>
    <w:p w:rsidR="007B58D6" w:rsidRDefault="007B58D6" w:rsidP="007B58D6">
      <w:r>
        <w:tab/>
      </w:r>
      <w:r>
        <w:tab/>
      </w:r>
      <w:r>
        <w:tab/>
        <w:t>\end{tabular}</w:t>
      </w:r>
    </w:p>
    <w:p w:rsidR="007B58D6" w:rsidRDefault="007B58D6" w:rsidP="007B58D6">
      <w:r>
        <w:tab/>
      </w:r>
      <w:r>
        <w:tab/>
        <w:t>\end{center}</w:t>
      </w:r>
    </w:p>
    <w:p w:rsidR="007B58D6" w:rsidRDefault="007B58D6" w:rsidP="007B58D6">
      <w:r>
        <w:tab/>
        <w:t>\end{table}</w:t>
      </w:r>
    </w:p>
    <w:p w:rsidR="007B58D6" w:rsidRDefault="007B58D6" w:rsidP="007B58D6">
      <w:r>
        <w:tab/>
        <w:t>\section{System Architecture}</w:t>
      </w:r>
    </w:p>
    <w:p w:rsidR="007B58D6" w:rsidRDefault="007B58D6" w:rsidP="007B58D6">
      <w:r>
        <w:tab/>
        <w:t>\label{</w:t>
      </w:r>
      <w:proofErr w:type="spellStart"/>
      <w:r>
        <w:t>MultiProcessorePLC</w:t>
      </w:r>
      <w:proofErr w:type="spellEnd"/>
      <w:r>
        <w:t>}</w:t>
      </w:r>
    </w:p>
    <w:p w:rsidR="007B58D6" w:rsidRDefault="007B58D6" w:rsidP="007B58D6">
      <w:r>
        <w:tab/>
        <w:t>\subsection{Hardware Structure of $</w:t>
      </w:r>
      <w:proofErr w:type="spellStart"/>
      <w:r>
        <w:t>ePLC</w:t>
      </w:r>
      <w:proofErr w:type="spellEnd"/>
      <w:r>
        <w:t>$}</w:t>
      </w:r>
    </w:p>
    <w:p w:rsidR="007B58D6" w:rsidRDefault="007B58D6" w:rsidP="007B58D6">
      <w:r>
        <w:tab/>
        <w:t>Figure \ref{</w:t>
      </w:r>
      <w:proofErr w:type="spellStart"/>
      <w:r>
        <w:t>fig:HardwareStructure</w:t>
      </w:r>
      <w:proofErr w:type="spellEnd"/>
      <w:r>
        <w:t>} shows one type of hardware structure of a multiprocessor $</w:t>
      </w:r>
      <w:proofErr w:type="spellStart"/>
      <w:r>
        <w:t>ePLC</w:t>
      </w:r>
      <w:proofErr w:type="spellEnd"/>
      <w:r>
        <w:t xml:space="preserve">$ that contains a master processor and two slave processors. The master processor is responsible for logic control, communication, etc. The slave processor is designed for complex algorithms that can be customized on demand (the number of processors, </w:t>
      </w:r>
      <w:r>
        <w:lastRenderedPageBreak/>
        <w:t>DI$\</w:t>
      </w:r>
      <w:proofErr w:type="spellStart"/>
      <w:r>
        <w:t>backslash$Os</w:t>
      </w:r>
      <w:proofErr w:type="spellEnd"/>
      <w:r>
        <w:t>, AI$\</w:t>
      </w:r>
      <w:proofErr w:type="spellStart"/>
      <w:r>
        <w:t>backslash$Os</w:t>
      </w:r>
      <w:proofErr w:type="spellEnd"/>
      <w:r>
        <w:t>, and controlled servo motors).</w:t>
      </w:r>
    </w:p>
    <w:p w:rsidR="007B58D6" w:rsidRDefault="007B58D6" w:rsidP="007B58D6">
      <w:r>
        <w:tab/>
        <w:t>\begin{figure}</w:t>
      </w:r>
    </w:p>
    <w:p w:rsidR="007B58D6" w:rsidRDefault="007B58D6" w:rsidP="007B58D6">
      <w:r>
        <w:tab/>
      </w:r>
      <w:r>
        <w:tab/>
        <w:t>\centering</w:t>
      </w:r>
    </w:p>
    <w:p w:rsidR="007B58D6" w:rsidRDefault="007B58D6" w:rsidP="007B58D6">
      <w:r>
        <w:tab/>
      </w:r>
      <w:r>
        <w:tab/>
        <w:t>\</w:t>
      </w:r>
      <w:proofErr w:type="spellStart"/>
      <w:r>
        <w:t>includegraphics</w:t>
      </w:r>
      <w:proofErr w:type="spellEnd"/>
      <w:r>
        <w:t>[width=3.5in]{fig/FIG2.pdf}</w:t>
      </w:r>
    </w:p>
    <w:p w:rsidR="007B58D6" w:rsidRDefault="007B58D6" w:rsidP="007B58D6">
      <w:r>
        <w:tab/>
      </w:r>
      <w:r>
        <w:tab/>
        <w:t>\</w:t>
      </w:r>
      <w:proofErr w:type="gramStart"/>
      <w:r>
        <w:t>caption{</w:t>
      </w:r>
      <w:proofErr w:type="gramEnd"/>
      <w:r>
        <w:t xml:space="preserve"> One type of hardware structure of multiprocessor $</w:t>
      </w:r>
      <w:proofErr w:type="spellStart"/>
      <w:r>
        <w:t>ePLC</w:t>
      </w:r>
      <w:proofErr w:type="spellEnd"/>
      <w:r>
        <w:t>$ containing a master processor and two slave processors.}</w:t>
      </w:r>
    </w:p>
    <w:p w:rsidR="007B58D6" w:rsidRDefault="007B58D6" w:rsidP="007B58D6">
      <w:r>
        <w:tab/>
      </w:r>
      <w:r>
        <w:tab/>
        <w:t>\label{</w:t>
      </w:r>
      <w:proofErr w:type="spellStart"/>
      <w:r>
        <w:t>fig:HardwareStructure</w:t>
      </w:r>
      <w:proofErr w:type="spellEnd"/>
      <w:r>
        <w:t>}</w:t>
      </w:r>
    </w:p>
    <w:p w:rsidR="007B58D6" w:rsidRDefault="007B58D6" w:rsidP="007B58D6">
      <w:r>
        <w:tab/>
        <w:t>\end{figure}</w:t>
      </w:r>
    </w:p>
    <w:p w:rsidR="007B58D6" w:rsidRDefault="007B58D6" w:rsidP="007B58D6">
      <w:r>
        <w:tab/>
        <w:t>\subsection{Multi-language supported graphical component}</w:t>
      </w:r>
    </w:p>
    <w:p w:rsidR="007B58D6" w:rsidRDefault="007B58D6" w:rsidP="007B58D6">
      <w:r>
        <w:tab/>
        <w:t>\label{component}</w:t>
      </w:r>
    </w:p>
    <w:p w:rsidR="007B58D6" w:rsidRDefault="007B58D6" w:rsidP="007B58D6">
      <w:r>
        <w:tab/>
        <w:t>\begin{figure}</w:t>
      </w:r>
    </w:p>
    <w:p w:rsidR="007B58D6" w:rsidRDefault="007B58D6" w:rsidP="007B58D6">
      <w:r>
        <w:tab/>
      </w:r>
      <w:r>
        <w:tab/>
        <w:t>\centering</w:t>
      </w:r>
    </w:p>
    <w:p w:rsidR="007B58D6" w:rsidRDefault="007B58D6" w:rsidP="007B58D6">
      <w:r>
        <w:tab/>
      </w:r>
      <w:r>
        <w:tab/>
        <w:t>\</w:t>
      </w:r>
      <w:proofErr w:type="spellStart"/>
      <w:r>
        <w:t>includegraphics</w:t>
      </w:r>
      <w:proofErr w:type="spellEnd"/>
      <w:r>
        <w:t>[width=3in]{fig/FIG6.pdf}</w:t>
      </w:r>
    </w:p>
    <w:p w:rsidR="007B58D6" w:rsidRDefault="007B58D6" w:rsidP="007B58D6">
      <w:r>
        <w:tab/>
      </w:r>
      <w:r>
        <w:tab/>
        <w:t>\</w:t>
      </w:r>
      <w:proofErr w:type="gramStart"/>
      <w:r>
        <w:t>caption{</w:t>
      </w:r>
      <w:proofErr w:type="gramEnd"/>
      <w:r>
        <w:t xml:space="preserve"> Two typical designs: single component and component with input and output.}</w:t>
      </w:r>
    </w:p>
    <w:p w:rsidR="007B58D6" w:rsidRDefault="007B58D6" w:rsidP="007B58D6">
      <w:r>
        <w:tab/>
      </w:r>
      <w:r>
        <w:tab/>
        <w:t>\label{</w:t>
      </w:r>
      <w:proofErr w:type="spellStart"/>
      <w:r>
        <w:t>fig:Component</w:t>
      </w:r>
      <w:proofErr w:type="spellEnd"/>
      <w:r>
        <w:t>}</w:t>
      </w:r>
    </w:p>
    <w:p w:rsidR="007B58D6" w:rsidRDefault="007B58D6" w:rsidP="007B58D6">
      <w:r>
        <w:tab/>
        <w:t>\end{figure}</w:t>
      </w:r>
    </w:p>
    <w:p w:rsidR="007B58D6" w:rsidRDefault="007B58D6" w:rsidP="007B58D6">
      <w:r>
        <w:tab/>
        <w:t>In order to develop the logic program and algorithm program on a uniform platform, we package the algorithm into graphical component that is multi-language-supporting. \</w:t>
      </w:r>
      <w:proofErr w:type="spellStart"/>
      <w:r>
        <w:t>textcolor</w:t>
      </w:r>
      <w:proofErr w:type="spellEnd"/>
      <w:r>
        <w:t>{red</w:t>
      </w:r>
      <w:proofErr w:type="gramStart"/>
      <w:r>
        <w:t>}{</w:t>
      </w:r>
      <w:proofErr w:type="gramEnd"/>
      <w:r>
        <w:t xml:space="preserve"> In technical implementation, the formal description is crucial for compiling the graphical component </w:t>
      </w:r>
      <w:del w:id="30" w:author="Accdon" w:date="2018-11-29T09:56:00Z">
        <w:r w:rsidR="00B82067">
          <w:delText>to</w:delText>
        </w:r>
      </w:del>
      <w:ins w:id="31" w:author="Accdon" w:date="2018-11-29T09:56:00Z">
        <w:r>
          <w:t>of the</w:t>
        </w:r>
      </w:ins>
      <w:r>
        <w:t xml:space="preserve"> instruction list. Hence, </w:t>
      </w:r>
      <w:del w:id="32" w:author="Accdon" w:date="2018-11-29T09:56:00Z">
        <w:r w:rsidR="00B82067">
          <w:delText>The</w:delText>
        </w:r>
      </w:del>
      <w:ins w:id="33" w:author="Accdon" w:date="2018-11-29T09:56:00Z">
        <w:r>
          <w:t>the</w:t>
        </w:r>
      </w:ins>
      <w:r>
        <w:t xml:space="preserve"> component is described as a 6-</w:t>
      </w:r>
      <w:proofErr w:type="gramStart"/>
      <w:r>
        <w:t>tuple:</w:t>
      </w:r>
      <w:proofErr w:type="gramEnd"/>
      <w:r>
        <w:t>$\{</w:t>
      </w:r>
      <w:proofErr w:type="spellStart"/>
      <w:r>
        <w:t>Name,ID,PI,RI,PT,SF</w:t>
      </w:r>
      <w:proofErr w:type="spellEnd"/>
      <w:r>
        <w:t>\}$.} Here, \</w:t>
      </w:r>
      <w:proofErr w:type="spellStart"/>
      <w:r>
        <w:t>textbf</w:t>
      </w:r>
      <w:proofErr w:type="spellEnd"/>
      <w:r>
        <w:t>{Name} is the name of component used to describe the function;  \</w:t>
      </w:r>
      <w:proofErr w:type="spellStart"/>
      <w:r>
        <w:t>textbf</w:t>
      </w:r>
      <w:proofErr w:type="spellEnd"/>
      <w:r>
        <w:t>{ID} is the unique identifier of the component in the graphical program; \</w:t>
      </w:r>
      <w:proofErr w:type="spellStart"/>
      <w:r>
        <w:t>textbf</w:t>
      </w:r>
      <w:proofErr w:type="spellEnd"/>
      <w:r>
        <w:t>{PI} is a collection of service interfaces, including output data interfaces, right serial connection, downwards parallel connection, and some auxiliary interfaces; \</w:t>
      </w:r>
      <w:proofErr w:type="spellStart"/>
      <w:r>
        <w:t>textbf</w:t>
      </w:r>
      <w:proofErr w:type="spellEnd"/>
      <w:r>
        <w:t>{RI} is a collection of requirement interfaces, including input data interfaces, left serial connection, upwards parallel connection, and some auxiliary interfaces;  \</w:t>
      </w:r>
      <w:proofErr w:type="spellStart"/>
      <w:r>
        <w:t>textbf</w:t>
      </w:r>
      <w:proofErr w:type="spellEnd"/>
      <w:r>
        <w:t>{PT} is an attribute collection of the component, including position, size, comment, etc.; and \</w:t>
      </w:r>
      <w:proofErr w:type="spellStart"/>
      <w:r>
        <w:t>textbf</w:t>
      </w:r>
      <w:proofErr w:type="spellEnd"/>
      <w:r>
        <w:t>{SF} is the function description explained by specific text, formula ,or frame template. The basic graphical components are divided into contact components, functional block components, coil components, cross-line vertical components, change lines, comments, etc. The multi-language component, in particular, includes the development language, the supported compiler, and the executing processor.</w:t>
      </w:r>
    </w:p>
    <w:p w:rsidR="007B58D6" w:rsidRDefault="007B58D6" w:rsidP="007B58D6">
      <w:r>
        <w:tab/>
      </w:r>
    </w:p>
    <w:p w:rsidR="007B58D6" w:rsidRDefault="007B58D6" w:rsidP="007B58D6">
      <w:r>
        <w:tab/>
        <w:t>Figure \ref{</w:t>
      </w:r>
      <w:proofErr w:type="spellStart"/>
      <w:r>
        <w:t>fig:Component</w:t>
      </w:r>
      <w:proofErr w:type="spellEnd"/>
      <w:r>
        <w:t>} illustrates two component designs: a single component and a component with input and output. The single component has function name, left series, right series, upwards parallel, and downwards parallel. The component with input and output contains function name, left series, right series, upwards parallel, downwards parallel, parameter address, parameter number, data address, and data number.</w:t>
      </w:r>
    </w:p>
    <w:p w:rsidR="007B58D6" w:rsidRDefault="007B58D6" w:rsidP="007B58D6">
      <w:r>
        <w:tab/>
      </w:r>
    </w:p>
    <w:p w:rsidR="007B58D6" w:rsidRDefault="007B58D6" w:rsidP="007B58D6">
      <w:r>
        <w:tab/>
        <w:t>As shown in Fig. \ref{</w:t>
      </w:r>
      <w:proofErr w:type="spellStart"/>
      <w:r>
        <w:t>fig:SoftwareStructure</w:t>
      </w:r>
      <w:proofErr w:type="spellEnd"/>
      <w:r>
        <w:t xml:space="preserve">}, from the user's point of view, after inducing the multi-language component, the algorithm and logic program could be developed in a uniform $PLC$ platform. Multi-language components are supported by multiple languages, such as IL instructions, ST language, C language, C++ language, etc. Algorithms contained in components </w:t>
      </w:r>
      <w:r>
        <w:lastRenderedPageBreak/>
        <w:t>are mainly motion control algorithms.</w:t>
      </w:r>
    </w:p>
    <w:p w:rsidR="007B58D6" w:rsidRDefault="007B58D6" w:rsidP="007B58D6">
      <w:r>
        <w:tab/>
        <w:t>\begin{figure}</w:t>
      </w:r>
    </w:p>
    <w:p w:rsidR="007B58D6" w:rsidRDefault="007B58D6" w:rsidP="007B58D6">
      <w:r>
        <w:tab/>
      </w:r>
      <w:r>
        <w:tab/>
        <w:t>\centering</w:t>
      </w:r>
    </w:p>
    <w:p w:rsidR="007B58D6" w:rsidRDefault="007B58D6" w:rsidP="007B58D6">
      <w:r>
        <w:tab/>
      </w:r>
      <w:r>
        <w:tab/>
        <w:t>\</w:t>
      </w:r>
      <w:proofErr w:type="spellStart"/>
      <w:r>
        <w:t>includegraphics</w:t>
      </w:r>
      <w:proofErr w:type="spellEnd"/>
      <w:r>
        <w:t>[width=3in]{fig/FIG3.pdf}</w:t>
      </w:r>
    </w:p>
    <w:p w:rsidR="007B58D6" w:rsidRDefault="007B58D6" w:rsidP="007B58D6">
      <w:r>
        <w:tab/>
      </w:r>
      <w:r>
        <w:tab/>
        <w:t>\</w:t>
      </w:r>
      <w:proofErr w:type="gramStart"/>
      <w:r>
        <w:t>caption{</w:t>
      </w:r>
      <w:proofErr w:type="gramEnd"/>
      <w:r>
        <w:t xml:space="preserve"> From the user's point of view, after inducing the multi-language component, the algorithm and logic program can be developed on a uniform $PLC$ platform.}</w:t>
      </w:r>
    </w:p>
    <w:p w:rsidR="007B58D6" w:rsidRDefault="007B58D6" w:rsidP="007B58D6">
      <w:r>
        <w:tab/>
      </w:r>
      <w:r>
        <w:tab/>
        <w:t>\label{</w:t>
      </w:r>
      <w:proofErr w:type="spellStart"/>
      <w:r>
        <w:t>fig:SoftwareStructure</w:t>
      </w:r>
      <w:proofErr w:type="spellEnd"/>
      <w:r>
        <w:t>}</w:t>
      </w:r>
    </w:p>
    <w:p w:rsidR="007B58D6" w:rsidRDefault="007B58D6" w:rsidP="007B58D6">
      <w:r>
        <w:tab/>
        <w:t>\end{figure}</w:t>
      </w:r>
    </w:p>
    <w:p w:rsidR="007B58D6" w:rsidRDefault="007B58D6" w:rsidP="007B58D6">
      <w:r>
        <w:tab/>
      </w:r>
    </w:p>
    <w:p w:rsidR="007B58D6" w:rsidRDefault="007B58D6" w:rsidP="007B58D6">
      <w:r>
        <w:tab/>
      </w:r>
    </w:p>
    <w:p w:rsidR="007B58D6" w:rsidRDefault="007B58D6" w:rsidP="007B58D6">
      <w:r>
        <w:tab/>
        <w:t>\begin{figure}</w:t>
      </w:r>
    </w:p>
    <w:p w:rsidR="007B58D6" w:rsidRDefault="007B58D6" w:rsidP="007B58D6">
      <w:r>
        <w:tab/>
      </w:r>
      <w:r>
        <w:tab/>
        <w:t>\centering</w:t>
      </w:r>
    </w:p>
    <w:p w:rsidR="007B58D6" w:rsidRDefault="007B58D6" w:rsidP="007B58D6">
      <w:r>
        <w:tab/>
      </w:r>
      <w:r>
        <w:tab/>
        <w:t>\</w:t>
      </w:r>
      <w:proofErr w:type="spellStart"/>
      <w:r>
        <w:t>includegraphics</w:t>
      </w:r>
      <w:proofErr w:type="spellEnd"/>
      <w:r>
        <w:t>[width=3in]{fig/FIG4.pdf}</w:t>
      </w:r>
    </w:p>
    <w:p w:rsidR="007B58D6" w:rsidRDefault="007B58D6" w:rsidP="007B58D6">
      <w:r>
        <w:tab/>
      </w:r>
      <w:r>
        <w:tab/>
        <w:t>\</w:t>
      </w:r>
      <w:proofErr w:type="gramStart"/>
      <w:r>
        <w:t>caption{</w:t>
      </w:r>
      <w:proofErr w:type="gramEnd"/>
      <w:r>
        <w:t xml:space="preserve"> Memory allocation in master and slave processors.}</w:t>
      </w:r>
    </w:p>
    <w:p w:rsidR="007B58D6" w:rsidRDefault="007B58D6" w:rsidP="007B58D6">
      <w:r>
        <w:tab/>
      </w:r>
      <w:r>
        <w:tab/>
        <w:t>\label{</w:t>
      </w:r>
      <w:proofErr w:type="spellStart"/>
      <w:r>
        <w:t>fig:Memory</w:t>
      </w:r>
      <w:proofErr w:type="spellEnd"/>
      <w:r>
        <w:t>}</w:t>
      </w:r>
    </w:p>
    <w:p w:rsidR="007B58D6" w:rsidRDefault="007B58D6" w:rsidP="007B58D6">
      <w:r>
        <w:tab/>
        <w:t>\end{figure}</w:t>
      </w:r>
    </w:p>
    <w:p w:rsidR="007B58D6" w:rsidRDefault="007B58D6" w:rsidP="007B58D6">
      <w:r>
        <w:tab/>
      </w:r>
    </w:p>
    <w:p w:rsidR="007B58D6" w:rsidRDefault="007B58D6" w:rsidP="007B58D6">
      <w:r>
        <w:tab/>
        <w:t xml:space="preserve">\subsection{Memory Allocation}  </w:t>
      </w:r>
    </w:p>
    <w:p w:rsidR="007B58D6" w:rsidRDefault="007B58D6" w:rsidP="007B58D6">
      <w:r>
        <w:tab/>
      </w:r>
    </w:p>
    <w:p w:rsidR="007B58D6" w:rsidRDefault="007B58D6" w:rsidP="007B58D6">
      <w:r>
        <w:tab/>
        <w:t>The dedicated storage area of a $PLC$ in memory is made up of a bit data area ($M$ area) and byte data area ($D$ area). Meanwhile, we regard $M$ area and $D$ area as set $M$ of bit and set $D$ of byte. Furthermore, in the rest of this paper, if $\exists$ set $T$, we describe its subscript lower-case letter $</w:t>
      </w:r>
      <w:proofErr w:type="spellStart"/>
      <w:r>
        <w:t>t_i</w:t>
      </w:r>
      <w:proofErr w:type="spellEnd"/>
      <w:r>
        <w:t>$ as an element of $T$, and the subscript $</w:t>
      </w:r>
      <w:proofErr w:type="spellStart"/>
      <w:r>
        <w:t>i</w:t>
      </w:r>
      <w:proofErr w:type="spellEnd"/>
      <w:r>
        <w:t>$ is used to distinguish the elements. Henceforth, two definitions are illustrated below.</w:t>
      </w:r>
    </w:p>
    <w:p w:rsidR="007B58D6" w:rsidRDefault="007B58D6" w:rsidP="007B58D6">
      <w:r>
        <w:tab/>
      </w:r>
    </w:p>
    <w:p w:rsidR="007B58D6" w:rsidRDefault="007B58D6" w:rsidP="007B58D6">
      <w:r>
        <w:tab/>
        <w:t>\</w:t>
      </w:r>
      <w:proofErr w:type="spellStart"/>
      <w:r>
        <w:t>textbf</w:t>
      </w:r>
      <w:proofErr w:type="spellEnd"/>
      <w:r>
        <w:t>{Definition 1} If $ T \</w:t>
      </w:r>
      <w:proofErr w:type="spellStart"/>
      <w:r>
        <w:t>subseteq</w:t>
      </w:r>
      <w:proofErr w:type="spellEnd"/>
      <w:r>
        <w:t xml:space="preserve"> M$, the value saved in $t_{</w:t>
      </w:r>
      <w:proofErr w:type="spellStart"/>
      <w:r>
        <w:t>i</w:t>
      </w:r>
      <w:proofErr w:type="spellEnd"/>
      <w:r>
        <w:t>} \in \{0, 1\} $ and each element $</w:t>
      </w:r>
      <w:proofErr w:type="spellStart"/>
      <w:r>
        <w:t>t_i</w:t>
      </w:r>
      <w:proofErr w:type="spellEnd"/>
      <w:r>
        <w:t>$ has four operators: $\</w:t>
      </w:r>
      <w:proofErr w:type="spellStart"/>
      <w:r>
        <w:t>mathcal</w:t>
      </w:r>
      <w:proofErr w:type="spellEnd"/>
      <w:r>
        <w:t>{S}_0(</w:t>
      </w:r>
      <w:proofErr w:type="spellStart"/>
      <w:r>
        <w:t>t_i</w:t>
      </w:r>
      <w:proofErr w:type="spellEnd"/>
      <w:r>
        <w:t>)$ denotes that $</w:t>
      </w:r>
      <w:proofErr w:type="spellStart"/>
      <w:r>
        <w:t>t_i</w:t>
      </w:r>
      <w:proofErr w:type="spellEnd"/>
      <w:r>
        <w:t>$ is set to $0$, $\</w:t>
      </w:r>
      <w:proofErr w:type="spellStart"/>
      <w:r>
        <w:t>mathcal</w:t>
      </w:r>
      <w:proofErr w:type="spellEnd"/>
      <w:r>
        <w:t>{S}_1(</w:t>
      </w:r>
      <w:proofErr w:type="spellStart"/>
      <w:r>
        <w:t>t_i</w:t>
      </w:r>
      <w:proofErr w:type="spellEnd"/>
      <w:r>
        <w:t>)$ denotes that $</w:t>
      </w:r>
      <w:proofErr w:type="spellStart"/>
      <w:r>
        <w:t>t_i</w:t>
      </w:r>
      <w:proofErr w:type="spellEnd"/>
      <w:r>
        <w:t>$ is set to $1$, $\</w:t>
      </w:r>
      <w:proofErr w:type="spellStart"/>
      <w:r>
        <w:t>mathcal</w:t>
      </w:r>
      <w:proofErr w:type="spellEnd"/>
      <w:r>
        <w:t>{J}_0(</w:t>
      </w:r>
      <w:proofErr w:type="spellStart"/>
      <w:r>
        <w:t>t_i</w:t>
      </w:r>
      <w:proofErr w:type="spellEnd"/>
      <w:r>
        <w:t>)$ represents that the value of $</w:t>
      </w:r>
      <w:proofErr w:type="spellStart"/>
      <w:r>
        <w:t>t_i</w:t>
      </w:r>
      <w:proofErr w:type="spellEnd"/>
      <w:r>
        <w:t>$ is judged as $0$, and $\</w:t>
      </w:r>
      <w:proofErr w:type="spellStart"/>
      <w:r>
        <w:t>mathcal</w:t>
      </w:r>
      <w:proofErr w:type="spellEnd"/>
      <w:r>
        <w:t>{J}_1(</w:t>
      </w:r>
      <w:proofErr w:type="spellStart"/>
      <w:r>
        <w:t>t_i</w:t>
      </w:r>
      <w:proofErr w:type="spellEnd"/>
      <w:r>
        <w:t>)$ represents that the value of $</w:t>
      </w:r>
      <w:proofErr w:type="spellStart"/>
      <w:r>
        <w:t>t_i</w:t>
      </w:r>
      <w:proofErr w:type="spellEnd"/>
      <w:r>
        <w:t>$ is judged as $1$. We then define the set $T$ as having $\</w:t>
      </w:r>
      <w:proofErr w:type="spellStart"/>
      <w:proofErr w:type="gramStart"/>
      <w:r>
        <w:t>mathcal</w:t>
      </w:r>
      <w:proofErr w:type="spellEnd"/>
      <w:r>
        <w:t>{</w:t>
      </w:r>
      <w:proofErr w:type="gramEnd"/>
      <w:r>
        <w:t>B}$ attribute.</w:t>
      </w:r>
    </w:p>
    <w:p w:rsidR="007B58D6" w:rsidRDefault="007B58D6" w:rsidP="007B58D6">
      <w:r>
        <w:tab/>
      </w:r>
    </w:p>
    <w:p w:rsidR="007B58D6" w:rsidRDefault="007B58D6" w:rsidP="007B58D6">
      <w:r>
        <w:tab/>
        <w:t>\</w:t>
      </w:r>
      <w:proofErr w:type="spellStart"/>
      <w:r>
        <w:t>textbf</w:t>
      </w:r>
      <w:proofErr w:type="spellEnd"/>
      <w:r>
        <w:t>{Definition 2} If $ T \</w:t>
      </w:r>
      <w:proofErr w:type="spellStart"/>
      <w:r>
        <w:t>subseteq</w:t>
      </w:r>
      <w:proofErr w:type="spellEnd"/>
      <w:r>
        <w:t xml:space="preserve"> D$ and $\</w:t>
      </w:r>
      <w:proofErr w:type="spellStart"/>
      <w:r>
        <w:t>forall</w:t>
      </w:r>
      <w:proofErr w:type="spellEnd"/>
      <w:r>
        <w:t xml:space="preserve"> t</w:t>
      </w:r>
      <w:proofErr w:type="gramStart"/>
      <w:r>
        <w:t>_{</w:t>
      </w:r>
      <w:proofErr w:type="spellStart"/>
      <w:proofErr w:type="gramEnd"/>
      <w:r>
        <w:t>i</w:t>
      </w:r>
      <w:proofErr w:type="spellEnd"/>
      <w:r>
        <w:t>} \in T$ has 4 bytes. We define the set $T$ as having $\</w:t>
      </w:r>
      <w:proofErr w:type="spellStart"/>
      <w:proofErr w:type="gramStart"/>
      <w:r>
        <w:t>mathcal</w:t>
      </w:r>
      <w:proofErr w:type="spellEnd"/>
      <w:r>
        <w:t>{</w:t>
      </w:r>
      <w:proofErr w:type="gramEnd"/>
      <w:r>
        <w:t>D}$ attribute.</w:t>
      </w:r>
    </w:p>
    <w:p w:rsidR="007B58D6" w:rsidRDefault="007B58D6" w:rsidP="007B58D6">
      <w:r>
        <w:tab/>
      </w:r>
    </w:p>
    <w:p w:rsidR="007B58D6" w:rsidRDefault="007B58D6" w:rsidP="007B58D6">
      <w:r>
        <w:tab/>
      </w:r>
    </w:p>
    <w:p w:rsidR="007B58D6" w:rsidRDefault="007B58D6" w:rsidP="007B58D6">
      <w:r>
        <w:tab/>
        <w:t>Figure \ref{</w:t>
      </w:r>
      <w:proofErr w:type="spellStart"/>
      <w:r>
        <w:t>fig:Memory</w:t>
      </w:r>
      <w:proofErr w:type="spellEnd"/>
      <w:r>
        <w:t>} shows the memory allocation of master and slave processors. All slave processors have the same storage structure.</w:t>
      </w:r>
    </w:p>
    <w:p w:rsidR="007B58D6" w:rsidRDefault="007B58D6" w:rsidP="007B58D6">
      <w:r>
        <w:tab/>
      </w:r>
    </w:p>
    <w:p w:rsidR="007B58D6" w:rsidRDefault="007B58D6" w:rsidP="007B58D6">
      <w:r>
        <w:tab/>
        <w:t>\</w:t>
      </w:r>
      <w:proofErr w:type="spellStart"/>
      <w:r>
        <w:t>textbf</w:t>
      </w:r>
      <w:proofErr w:type="spellEnd"/>
      <w:r>
        <w:t>{\</w:t>
      </w:r>
      <w:proofErr w:type="spellStart"/>
      <w:r>
        <w:t>emph</w:t>
      </w:r>
      <w:proofErr w:type="spellEnd"/>
      <w:r>
        <w:t>{LCF}} (Logic Control Flag Area): the flags are used to start the modules. It has $\</w:t>
      </w:r>
      <w:proofErr w:type="spellStart"/>
      <w:proofErr w:type="gramStart"/>
      <w:r>
        <w:t>mathcal</w:t>
      </w:r>
      <w:proofErr w:type="spellEnd"/>
      <w:r>
        <w:t>{</w:t>
      </w:r>
      <w:proofErr w:type="gramEnd"/>
      <w:r>
        <w:t>B}$ attribute.</w:t>
      </w:r>
    </w:p>
    <w:p w:rsidR="007B58D6" w:rsidRDefault="007B58D6" w:rsidP="007B58D6">
      <w:r>
        <w:tab/>
      </w:r>
    </w:p>
    <w:p w:rsidR="007B58D6" w:rsidRDefault="007B58D6" w:rsidP="007B58D6">
      <w:r>
        <w:tab/>
        <w:t>\</w:t>
      </w:r>
      <w:proofErr w:type="spellStart"/>
      <w:r>
        <w:t>textbf</w:t>
      </w:r>
      <w:proofErr w:type="spellEnd"/>
      <w:r>
        <w:t>{\</w:t>
      </w:r>
      <w:proofErr w:type="spellStart"/>
      <w:r>
        <w:t>emph</w:t>
      </w:r>
      <w:proofErr w:type="spellEnd"/>
      <w:r>
        <w:t>{LCD}} (Logic Control Data Area): these data will be used to deliver to the algorithm. It has $\</w:t>
      </w:r>
      <w:proofErr w:type="spellStart"/>
      <w:proofErr w:type="gramStart"/>
      <w:r>
        <w:t>mathcal</w:t>
      </w:r>
      <w:proofErr w:type="spellEnd"/>
      <w:r>
        <w:t>{</w:t>
      </w:r>
      <w:proofErr w:type="gramEnd"/>
      <w:r>
        <w:t>D}$ attribute.</w:t>
      </w:r>
    </w:p>
    <w:p w:rsidR="007B58D6" w:rsidRDefault="007B58D6" w:rsidP="007B58D6">
      <w:r>
        <w:tab/>
      </w:r>
    </w:p>
    <w:p w:rsidR="007B58D6" w:rsidRDefault="007B58D6" w:rsidP="007B58D6">
      <w:r>
        <w:lastRenderedPageBreak/>
        <w:tab/>
        <w:t>\</w:t>
      </w:r>
      <w:proofErr w:type="spellStart"/>
      <w:r>
        <w:t>textbf</w:t>
      </w:r>
      <w:proofErr w:type="spellEnd"/>
      <w:r>
        <w:t>{\</w:t>
      </w:r>
      <w:proofErr w:type="spellStart"/>
      <w:r>
        <w:t>emph</w:t>
      </w:r>
      <w:proofErr w:type="spellEnd"/>
      <w:r>
        <w:t>{AF}} (Algorithm Flag Area): includes the algorithm flag of execution ($AFE$) and algorithm flag of state ($AFS$). Both have $\</w:t>
      </w:r>
      <w:proofErr w:type="spellStart"/>
      <w:proofErr w:type="gramStart"/>
      <w:r>
        <w:t>mathcal</w:t>
      </w:r>
      <w:proofErr w:type="spellEnd"/>
      <w:r>
        <w:t>{</w:t>
      </w:r>
      <w:proofErr w:type="gramEnd"/>
      <w:r>
        <w:t>B}$ attribute.</w:t>
      </w:r>
    </w:p>
    <w:p w:rsidR="007B58D6" w:rsidRDefault="007B58D6" w:rsidP="007B58D6">
      <w:r>
        <w:tab/>
      </w:r>
    </w:p>
    <w:p w:rsidR="007B58D6" w:rsidRDefault="007B58D6" w:rsidP="007B58D6">
      <w:r>
        <w:tab/>
        <w:t>\</w:t>
      </w:r>
      <w:proofErr w:type="spellStart"/>
      <w:r>
        <w:t>textbf</w:t>
      </w:r>
      <w:proofErr w:type="spellEnd"/>
      <w:r>
        <w:t>{\</w:t>
      </w:r>
      <w:proofErr w:type="spellStart"/>
      <w:r>
        <w:t>emph</w:t>
      </w:r>
      <w:proofErr w:type="spellEnd"/>
      <w:r>
        <w:t>{AD}} (Algorithm Data Area): these data help the specified algorithm execute. It has $\</w:t>
      </w:r>
      <w:proofErr w:type="spellStart"/>
      <w:proofErr w:type="gramStart"/>
      <w:r>
        <w:t>mathcal</w:t>
      </w:r>
      <w:proofErr w:type="spellEnd"/>
      <w:r>
        <w:t>{</w:t>
      </w:r>
      <w:proofErr w:type="gramEnd"/>
      <w:r>
        <w:t>D}$ attribute.</w:t>
      </w:r>
    </w:p>
    <w:p w:rsidR="007B58D6" w:rsidRDefault="007B58D6" w:rsidP="007B58D6">
      <w:r>
        <w:tab/>
      </w:r>
    </w:p>
    <w:p w:rsidR="007B58D6" w:rsidRDefault="007B58D6" w:rsidP="007B58D6">
      <w:r>
        <w:tab/>
        <w:t>\</w:t>
      </w:r>
      <w:proofErr w:type="spellStart"/>
      <w:r>
        <w:t>textbf</w:t>
      </w:r>
      <w:proofErr w:type="spellEnd"/>
      <w:r>
        <w:t>{\</w:t>
      </w:r>
      <w:proofErr w:type="spellStart"/>
      <w:r>
        <w:t>emph</w:t>
      </w:r>
      <w:proofErr w:type="spellEnd"/>
      <w:r>
        <w:t>{MF}} (Message Flag Area): includes defined message flag ($DMF$) and user-customized message flag ($UMF$). $DMF$ is the necessary message for system execution, e.g., start module flag, alarm flag, etc. $UMF$ can be defined by users. Both have $\</w:t>
      </w:r>
      <w:proofErr w:type="spellStart"/>
      <w:proofErr w:type="gramStart"/>
      <w:r>
        <w:t>mathcal</w:t>
      </w:r>
      <w:proofErr w:type="spellEnd"/>
      <w:r>
        <w:t>{</w:t>
      </w:r>
      <w:proofErr w:type="gramEnd"/>
      <w:r>
        <w:t>B}$ attribute.</w:t>
      </w:r>
    </w:p>
    <w:p w:rsidR="007B58D6" w:rsidRDefault="007B58D6" w:rsidP="007B58D6">
      <w:r>
        <w:tab/>
      </w:r>
    </w:p>
    <w:p w:rsidR="007B58D6" w:rsidRDefault="007B58D6" w:rsidP="007B58D6">
      <w:r>
        <w:tab/>
        <w:t>\</w:t>
      </w:r>
      <w:proofErr w:type="spellStart"/>
      <w:r>
        <w:t>textbf</w:t>
      </w:r>
      <w:proofErr w:type="spellEnd"/>
      <w:r>
        <w:t>{\</w:t>
      </w:r>
      <w:proofErr w:type="spellStart"/>
      <w:r>
        <w:t>emph</w:t>
      </w:r>
      <w:proofErr w:type="spellEnd"/>
      <w:r>
        <w:t>{MD}} (Message Data Area): used to transfer message information, which includes system message data area ($DMD$) and user message data area ($UMD$). It is defined in $D$ area.</w:t>
      </w:r>
    </w:p>
    <w:p w:rsidR="007B58D6" w:rsidRDefault="007B58D6" w:rsidP="007B58D6">
      <w:r>
        <w:tab/>
      </w:r>
    </w:p>
    <w:p w:rsidR="007B58D6" w:rsidRDefault="007B58D6" w:rsidP="007B58D6">
      <w:r>
        <w:tab/>
        <w:t>\</w:t>
      </w:r>
      <w:proofErr w:type="spellStart"/>
      <w:r>
        <w:t>textbf</w:t>
      </w:r>
      <w:proofErr w:type="spellEnd"/>
      <w:r>
        <w:t>{\</w:t>
      </w:r>
      <w:proofErr w:type="spellStart"/>
      <w:r>
        <w:t>emph</w:t>
      </w:r>
      <w:proofErr w:type="spellEnd"/>
      <w:r>
        <w:t>{MPDIF}} (Master Processor Data Interaction Flag Area): contains begin data transfer flag from master to slave ($MSB$), transfer state of master from master to slave ($MSF$), acknowledge flag of master from master to slave ($MSA$), and transfer state of master from slave to master ($MSS$). All have $\</w:t>
      </w:r>
      <w:proofErr w:type="spellStart"/>
      <w:proofErr w:type="gramStart"/>
      <w:r>
        <w:t>mathcal</w:t>
      </w:r>
      <w:proofErr w:type="spellEnd"/>
      <w:r>
        <w:t>{</w:t>
      </w:r>
      <w:proofErr w:type="gramEnd"/>
      <w:r>
        <w:t>B}$ attribute.</w:t>
      </w:r>
    </w:p>
    <w:p w:rsidR="007B58D6" w:rsidRDefault="007B58D6" w:rsidP="007B58D6">
      <w:r>
        <w:tab/>
      </w:r>
    </w:p>
    <w:p w:rsidR="007B58D6" w:rsidRDefault="007B58D6" w:rsidP="007B58D6">
      <w:r>
        <w:tab/>
        <w:t>\</w:t>
      </w:r>
      <w:proofErr w:type="spellStart"/>
      <w:r>
        <w:t>textbf</w:t>
      </w:r>
      <w:proofErr w:type="spellEnd"/>
      <w:r>
        <w:t>{\</w:t>
      </w:r>
      <w:proofErr w:type="spellStart"/>
      <w:r>
        <w:t>emph</w:t>
      </w:r>
      <w:proofErr w:type="spellEnd"/>
      <w:r>
        <w:t>{MSD}} (Master Processor Data Interaction Data Area): an area that stores the data delivered from slave processors. It has $\</w:t>
      </w:r>
      <w:proofErr w:type="spellStart"/>
      <w:proofErr w:type="gramStart"/>
      <w:r>
        <w:t>mathcal</w:t>
      </w:r>
      <w:proofErr w:type="spellEnd"/>
      <w:r>
        <w:t>{</w:t>
      </w:r>
      <w:proofErr w:type="gramEnd"/>
      <w:r>
        <w:t>D}$ attribute.</w:t>
      </w:r>
    </w:p>
    <w:p w:rsidR="007B58D6" w:rsidRDefault="007B58D6" w:rsidP="007B58D6">
      <w:r>
        <w:tab/>
      </w:r>
    </w:p>
    <w:p w:rsidR="007B58D6" w:rsidRDefault="007B58D6" w:rsidP="007B58D6">
      <w:r>
        <w:tab/>
        <w:t>\</w:t>
      </w:r>
      <w:proofErr w:type="spellStart"/>
      <w:r>
        <w:t>textbf</w:t>
      </w:r>
      <w:proofErr w:type="spellEnd"/>
      <w:r>
        <w:t>{\</w:t>
      </w:r>
      <w:proofErr w:type="spellStart"/>
      <w:r>
        <w:t>emph</w:t>
      </w:r>
      <w:proofErr w:type="spellEnd"/>
      <w:r>
        <w:t>{SPDIF}} (Slave Processor Data Interaction Flag Area): includes the begin data transfer flag from slave to master ($SMB$), transfer state of slave from slave to master ($SMF$), acknowledge flag of slave from slave to master ($SMA$), and transfer state of slave from master to slave ($SMS$). All have $\</w:t>
      </w:r>
      <w:proofErr w:type="spellStart"/>
      <w:proofErr w:type="gramStart"/>
      <w:r>
        <w:t>mathcal</w:t>
      </w:r>
      <w:proofErr w:type="spellEnd"/>
      <w:r>
        <w:t>{</w:t>
      </w:r>
      <w:proofErr w:type="gramEnd"/>
      <w:r>
        <w:t>B}$ attribute.</w:t>
      </w:r>
    </w:p>
    <w:p w:rsidR="007B58D6" w:rsidRDefault="007B58D6" w:rsidP="007B58D6">
      <w:r>
        <w:tab/>
      </w:r>
    </w:p>
    <w:p w:rsidR="007B58D6" w:rsidRDefault="007B58D6" w:rsidP="007B58D6">
      <w:r>
        <w:tab/>
        <w:t>\</w:t>
      </w:r>
      <w:proofErr w:type="spellStart"/>
      <w:r>
        <w:t>textbf</w:t>
      </w:r>
      <w:proofErr w:type="spellEnd"/>
      <w:r>
        <w:t>{\</w:t>
      </w:r>
      <w:proofErr w:type="spellStart"/>
      <w:r>
        <w:t>emph</w:t>
      </w:r>
      <w:proofErr w:type="spellEnd"/>
      <w:r>
        <w:t>{SMD}} (Slave Processor Data Interaction Data Area): stores the data delivered from master processor. It has $\</w:t>
      </w:r>
      <w:proofErr w:type="spellStart"/>
      <w:proofErr w:type="gramStart"/>
      <w:r>
        <w:t>mathcal</w:t>
      </w:r>
      <w:proofErr w:type="spellEnd"/>
      <w:r>
        <w:t>{</w:t>
      </w:r>
      <w:proofErr w:type="gramEnd"/>
      <w:r>
        <w:t>D}$ attribute.</w:t>
      </w:r>
    </w:p>
    <w:p w:rsidR="007B58D6" w:rsidRDefault="007B58D6" w:rsidP="007B58D6">
      <w:r>
        <w:tab/>
      </w:r>
    </w:p>
    <w:p w:rsidR="007B58D6" w:rsidRDefault="007B58D6" w:rsidP="007B58D6">
      <w:r>
        <w:tab/>
        <w:t>\subsection{User-oriented Thread Design}</w:t>
      </w:r>
    </w:p>
    <w:p w:rsidR="007B58D6" w:rsidRDefault="007B58D6" w:rsidP="007B58D6">
      <w:r>
        <w:tab/>
        <w:t>From the user's point of view, in most cases, the logic control program ($LCP$) and algorithm program ($AP$) can be developed independently \</w:t>
      </w:r>
      <w:proofErr w:type="gramStart"/>
      <w:r>
        <w:t>cite{</w:t>
      </w:r>
      <w:proofErr w:type="gramEnd"/>
      <w:r>
        <w:t>wu2018customized}; hence, we have a logic thread and algorithm thread. However, in order to satisfying the ever-growing performance requirements of users, we proposed the customized multiprocessor $</w:t>
      </w:r>
      <w:proofErr w:type="spellStart"/>
      <w:r>
        <w:t>ePLC</w:t>
      </w:r>
      <w:proofErr w:type="spellEnd"/>
      <w:r>
        <w:t>$. Correspondingly, an individual motion thread is designed into every slave processor. The user-oriented thread structure can be seen in Fig \</w:t>
      </w:r>
      <w:proofErr w:type="gramStart"/>
      <w:r>
        <w:t>ref{</w:t>
      </w:r>
      <w:proofErr w:type="spellStart"/>
      <w:proofErr w:type="gramEnd"/>
      <w:r>
        <w:t>fig:Threads</w:t>
      </w:r>
      <w:proofErr w:type="spellEnd"/>
      <w:r>
        <w:t>}. Every processor is a four-level pre-emptive scheduling thread structure: \</w:t>
      </w:r>
      <w:proofErr w:type="spellStart"/>
      <w:r>
        <w:t>textbf</w:t>
      </w:r>
      <w:proofErr w:type="spellEnd"/>
      <w:r>
        <w:t>{Emergent Thread}, \</w:t>
      </w:r>
      <w:proofErr w:type="spellStart"/>
      <w:r>
        <w:t>textbf</w:t>
      </w:r>
      <w:proofErr w:type="spellEnd"/>
      <w:r>
        <w:t>{Communication Thread}, \</w:t>
      </w:r>
      <w:proofErr w:type="spellStart"/>
      <w:r>
        <w:t>textbf</w:t>
      </w:r>
      <w:proofErr w:type="spellEnd"/>
      <w:r>
        <w:t>{Diagnose Thread}, and \</w:t>
      </w:r>
      <w:proofErr w:type="spellStart"/>
      <w:r>
        <w:t>textbf</w:t>
      </w:r>
      <w:proofErr w:type="spellEnd"/>
      <w:r>
        <w:t>{APC Thread} as seen in \</w:t>
      </w:r>
      <w:proofErr w:type="gramStart"/>
      <w:r>
        <w:t>cite{</w:t>
      </w:r>
      <w:proofErr w:type="gramEnd"/>
      <w:r>
        <w:t>wu2018customized}. Two special threads are explained below.</w:t>
      </w:r>
    </w:p>
    <w:p w:rsidR="007B58D6" w:rsidRDefault="007B58D6" w:rsidP="007B58D6">
      <w:r>
        <w:tab/>
      </w:r>
    </w:p>
    <w:p w:rsidR="007B58D6" w:rsidRDefault="007B58D6" w:rsidP="007B58D6">
      <w:r>
        <w:tab/>
        <w:t>\</w:t>
      </w:r>
      <w:proofErr w:type="spellStart"/>
      <w:r>
        <w:t>textbf</w:t>
      </w:r>
      <w:proofErr w:type="spellEnd"/>
      <w:r>
        <w:t>{Control Thread}: runs in the master processor and has functions including dealing with DI$\</w:t>
      </w:r>
      <w:proofErr w:type="spellStart"/>
      <w:r>
        <w:t>backslash$O</w:t>
      </w:r>
      <w:proofErr w:type="spellEnd"/>
      <w:r>
        <w:t>, executing logic program, exchanging data with slave processors, etc.</w:t>
      </w:r>
    </w:p>
    <w:p w:rsidR="007B58D6" w:rsidRDefault="007B58D6" w:rsidP="007B58D6">
      <w:r>
        <w:lastRenderedPageBreak/>
        <w:tab/>
      </w:r>
    </w:p>
    <w:p w:rsidR="007B58D6" w:rsidRDefault="007B58D6" w:rsidP="007B58D6">
      <w:r>
        <w:tab/>
        <w:t>\</w:t>
      </w:r>
      <w:proofErr w:type="spellStart"/>
      <w:r>
        <w:t>textbf</w:t>
      </w:r>
      <w:proofErr w:type="spellEnd"/>
      <w:r>
        <w:t>{Algorithm Thread}: runs in the slave processor and contains functions including interacting data with master, executing algorithm program, controlling actuators, etc.</w:t>
      </w:r>
    </w:p>
    <w:p w:rsidR="007B58D6" w:rsidRDefault="007B58D6" w:rsidP="007B58D6">
      <w:r>
        <w:tab/>
      </w:r>
    </w:p>
    <w:p w:rsidR="007B58D6" w:rsidRDefault="007B58D6" w:rsidP="007B58D6">
      <w:r>
        <w:tab/>
        <w:t>\subsection{\</w:t>
      </w:r>
      <w:proofErr w:type="spellStart"/>
      <w:r>
        <w:t>textcolor</w:t>
      </w:r>
      <w:proofErr w:type="spellEnd"/>
      <w:r>
        <w:t xml:space="preserve">{red}{Formal Description of Software Structure}}  </w:t>
      </w:r>
    </w:p>
    <w:p w:rsidR="007B58D6" w:rsidRDefault="007B58D6" w:rsidP="007B58D6">
      <w:r>
        <w:tab/>
        <w:t>\</w:t>
      </w:r>
      <w:proofErr w:type="spellStart"/>
      <w:r>
        <w:t>textcolor</w:t>
      </w:r>
      <w:proofErr w:type="spellEnd"/>
      <w:r>
        <w:t>{red}{Normally,</w:t>
      </w:r>
      <w:del w:id="34" w:author="Accdon" w:date="2018-11-29T09:56:00Z">
        <w:r w:rsidR="00B82067">
          <w:delText xml:space="preserve"> the</w:delText>
        </w:r>
      </w:del>
      <w:r>
        <w:t xml:space="preserve"> the software structure could be divided into two-layer structure: a control layer for the logic program and a motion layer for the motion control. In addition, considering the advantage of complexity reduction </w:t>
      </w:r>
      <w:del w:id="35" w:author="Accdon" w:date="2018-11-29T09:56:00Z">
        <w:r w:rsidR="00B82067">
          <w:delText>of</w:delText>
        </w:r>
      </w:del>
      <w:ins w:id="36" w:author="Accdon" w:date="2018-11-29T09:56:00Z">
        <w:r>
          <w:t>in</w:t>
        </w:r>
      </w:ins>
      <w:r>
        <w:t xml:space="preserve"> modular </w:t>
      </w:r>
      <w:del w:id="37" w:author="Accdon" w:date="2018-11-29T09:56:00Z">
        <w:r w:rsidR="00B82067">
          <w:delText>desion,</w:delText>
        </w:r>
      </w:del>
      <w:ins w:id="38" w:author="Accdon" w:date="2018-11-29T09:56:00Z">
        <w:r>
          <w:t>design</w:t>
        </w:r>
      </w:ins>
      <w:r>
        <w:t xml:space="preserve"> \cite{Vyatkin2013Software</w:t>
      </w:r>
      <w:del w:id="39" w:author="Accdon" w:date="2018-11-29T09:56:00Z">
        <w:r w:rsidR="00B82067">
          <w:delText>}. We,</w:delText>
        </w:r>
      </w:del>
      <w:ins w:id="40" w:author="Accdon" w:date="2018-11-29T09:56:00Z">
        <w:r>
          <w:t>}, we</w:t>
        </w:r>
      </w:ins>
      <w:r>
        <w:t xml:space="preserve"> therefore</w:t>
      </w:r>
      <w:del w:id="41" w:author="Accdon" w:date="2018-11-29T09:56:00Z">
        <w:r w:rsidR="00B82067">
          <w:delText>,</w:delText>
        </w:r>
      </w:del>
      <w:r>
        <w:t xml:space="preserve"> provide a system-level frame for modular design. Hence, the software structure with modular design is depicted in Fig. \</w:t>
      </w:r>
      <w:proofErr w:type="gramStart"/>
      <w:r>
        <w:t>ref{</w:t>
      </w:r>
      <w:proofErr w:type="spellStart"/>
      <w:proofErr w:type="gramEnd"/>
      <w:r>
        <w:t>fig:SoftwareStructure</w:t>
      </w:r>
      <w:proofErr w:type="spellEnd"/>
      <w:r>
        <w:t>}.} The program is composed of many modules, and a module consists of a logic program and several related algorithms. Modules work under mechanisms: reasonable memory allocation, $LPM$ interaction, with a data mechanism, and running multi-threading. \</w:t>
      </w:r>
      <w:proofErr w:type="spellStart"/>
      <w:r>
        <w:t>textcolor</w:t>
      </w:r>
      <w:proofErr w:type="spellEnd"/>
      <w:r>
        <w:t>{red}{For a clearer description, we can define an $</w:t>
      </w:r>
      <w:proofErr w:type="spellStart"/>
      <w:r>
        <w:t>ePLC</w:t>
      </w:r>
      <w:proofErr w:type="spellEnd"/>
      <w:r>
        <w:t>$ program as follows}:</w:t>
      </w:r>
    </w:p>
    <w:p w:rsidR="007B58D6" w:rsidRDefault="007B58D6" w:rsidP="007B58D6">
      <w:r>
        <w:tab/>
      </w:r>
    </w:p>
    <w:p w:rsidR="007B58D6" w:rsidRDefault="007B58D6" w:rsidP="007B58D6">
      <w:r>
        <w:tab/>
        <w:t>\begin{equation}</w:t>
      </w:r>
    </w:p>
    <w:p w:rsidR="007B58D6" w:rsidRDefault="007B58D6" w:rsidP="007B58D6">
      <w:r>
        <w:tab/>
        <w:t>\left</w:t>
      </w:r>
      <w:proofErr w:type="gramStart"/>
      <w:r>
        <w:t>\{</w:t>
      </w:r>
      <w:proofErr w:type="gramEnd"/>
    </w:p>
    <w:p w:rsidR="007B58D6" w:rsidRDefault="007B58D6" w:rsidP="007B58D6">
      <w:r>
        <w:tab/>
        <w:t>\begin{array}{l}</w:t>
      </w:r>
    </w:p>
    <w:p w:rsidR="007B58D6" w:rsidRDefault="007B58D6" w:rsidP="007B58D6">
      <w:r>
        <w:tab/>
        <w:t xml:space="preserve">PS = \{MS, </w:t>
      </w:r>
      <w:proofErr w:type="gramStart"/>
      <w:r>
        <w:t>MA ,</w:t>
      </w:r>
      <w:proofErr w:type="gramEnd"/>
      <w:r>
        <w:t xml:space="preserve"> LPM, TD\},\\</w:t>
      </w:r>
    </w:p>
    <w:p w:rsidR="007B58D6" w:rsidRDefault="007B58D6" w:rsidP="007B58D6">
      <w:r>
        <w:tab/>
      </w:r>
      <w:proofErr w:type="spellStart"/>
      <w:r>
        <w:t>ms_i</w:t>
      </w:r>
      <w:proofErr w:type="spellEnd"/>
      <w:r>
        <w:t xml:space="preserve"> \in MS = \{</w:t>
      </w:r>
      <w:proofErr w:type="spellStart"/>
      <w:r>
        <w:t>lcp_i</w:t>
      </w:r>
      <w:proofErr w:type="spellEnd"/>
      <w:r>
        <w:t>, \</w:t>
      </w:r>
      <w:proofErr w:type="spellStart"/>
      <w:r>
        <w:t>bigcup</w:t>
      </w:r>
      <w:proofErr w:type="spellEnd"/>
      <w:r>
        <w:t xml:space="preserve">_{j=g}^h </w:t>
      </w:r>
      <w:proofErr w:type="spellStart"/>
      <w:r>
        <w:t>ap_j</w:t>
      </w:r>
      <w:proofErr w:type="spellEnd"/>
      <w:r>
        <w:t>\}</w:t>
      </w:r>
      <w:proofErr w:type="gramStart"/>
      <w:r>
        <w:t>,\</w:t>
      </w:r>
      <w:proofErr w:type="gramEnd"/>
      <w:r>
        <w:t>\</w:t>
      </w:r>
    </w:p>
    <w:p w:rsidR="007B58D6" w:rsidRDefault="007B58D6" w:rsidP="007B58D6">
      <w:r>
        <w:tab/>
      </w:r>
      <w:proofErr w:type="spellStart"/>
      <w:r>
        <w:t>lcp_i</w:t>
      </w:r>
      <w:proofErr w:type="spellEnd"/>
      <w:r>
        <w:t xml:space="preserve"> \in LCP = \{</w:t>
      </w:r>
      <w:proofErr w:type="spellStart"/>
      <w:r>
        <w:t>ip_i</w:t>
      </w:r>
      <w:proofErr w:type="spellEnd"/>
      <w:r>
        <w:t xml:space="preserve">, </w:t>
      </w:r>
      <w:proofErr w:type="spellStart"/>
      <w:r>
        <w:t>lcf_i</w:t>
      </w:r>
      <w:proofErr w:type="spellEnd"/>
      <w:r>
        <w:t xml:space="preserve">, </w:t>
      </w:r>
      <w:proofErr w:type="spellStart"/>
      <w:r>
        <w:t>lcd_i</w:t>
      </w:r>
      <w:proofErr w:type="spellEnd"/>
      <w:r>
        <w:t xml:space="preserve">, </w:t>
      </w:r>
      <w:proofErr w:type="spellStart"/>
      <w:r>
        <w:t>lpb_i</w:t>
      </w:r>
      <w:proofErr w:type="spellEnd"/>
      <w:r>
        <w:t>\}</w:t>
      </w:r>
      <w:proofErr w:type="gramStart"/>
      <w:r>
        <w:t>,\</w:t>
      </w:r>
      <w:proofErr w:type="gramEnd"/>
      <w:r>
        <w:t>\</w:t>
      </w:r>
    </w:p>
    <w:p w:rsidR="007B58D6" w:rsidRDefault="007B58D6" w:rsidP="007B58D6">
      <w:r>
        <w:tab/>
      </w:r>
      <w:proofErr w:type="spellStart"/>
      <w:r>
        <w:t>ap_j</w:t>
      </w:r>
      <w:proofErr w:type="spellEnd"/>
      <w:r>
        <w:t xml:space="preserve"> \in AP = \{</w:t>
      </w:r>
      <w:proofErr w:type="spellStart"/>
      <w:r>
        <w:t>afe_j</w:t>
      </w:r>
      <w:proofErr w:type="spellEnd"/>
      <w:r>
        <w:t xml:space="preserve">, </w:t>
      </w:r>
      <w:proofErr w:type="spellStart"/>
      <w:r>
        <w:t>afs_j</w:t>
      </w:r>
      <w:proofErr w:type="spellEnd"/>
      <w:r>
        <w:t xml:space="preserve">, </w:t>
      </w:r>
      <w:proofErr w:type="spellStart"/>
      <w:r>
        <w:t>ad_j</w:t>
      </w:r>
      <w:proofErr w:type="spellEnd"/>
      <w:r>
        <w:t xml:space="preserve">, </w:t>
      </w:r>
      <w:proofErr w:type="spellStart"/>
      <w:r>
        <w:t>ab_j</w:t>
      </w:r>
      <w:proofErr w:type="spellEnd"/>
      <w:r>
        <w:t>\}.</w:t>
      </w:r>
    </w:p>
    <w:p w:rsidR="007B58D6" w:rsidRDefault="007B58D6" w:rsidP="007B58D6">
      <w:r>
        <w:tab/>
        <w:t>\end{array}</w:t>
      </w:r>
    </w:p>
    <w:p w:rsidR="007B58D6" w:rsidRDefault="007B58D6" w:rsidP="007B58D6">
      <w:r>
        <w:tab/>
        <w:t>\right.</w:t>
      </w:r>
    </w:p>
    <w:p w:rsidR="007B58D6" w:rsidRDefault="007B58D6" w:rsidP="007B58D6">
      <w:r>
        <w:tab/>
        <w:t>\end{equation}</w:t>
      </w:r>
    </w:p>
    <w:p w:rsidR="007B58D6" w:rsidRDefault="007B58D6" w:rsidP="007B58D6">
      <w:r>
        <w:tab/>
      </w:r>
    </w:p>
    <w:p w:rsidR="007B58D6" w:rsidRDefault="007B58D6" w:rsidP="007B58D6">
      <w:r>
        <w:tab/>
        <w:t>The programming structure ($PS$) consists of modules ($MS$), memory allocation ($MA$), $LPM$ data interaction, and threads ($TD$). Each $</w:t>
      </w:r>
      <w:proofErr w:type="spellStart"/>
      <w:r>
        <w:t>ms_i</w:t>
      </w:r>
      <w:proofErr w:type="spellEnd"/>
      <w:r>
        <w:t>$ has two parts: a logic control program $</w:t>
      </w:r>
      <w:proofErr w:type="spellStart"/>
      <w:r>
        <w:t>lcp_i</w:t>
      </w:r>
      <w:proofErr w:type="spellEnd"/>
      <w:r>
        <w:t>$ and several algorithm programs ($</w:t>
      </w:r>
      <w:proofErr w:type="spellStart"/>
      <w:r>
        <w:t>ap_g</w:t>
      </w:r>
      <w:proofErr w:type="spellEnd"/>
      <w:r>
        <w:t xml:space="preserve">, </w:t>
      </w:r>
      <w:proofErr w:type="spellStart"/>
      <w:r>
        <w:t>ap</w:t>
      </w:r>
      <w:proofErr w:type="spellEnd"/>
      <w:proofErr w:type="gramStart"/>
      <w:r>
        <w:t>_{</w:t>
      </w:r>
      <w:proofErr w:type="gramEnd"/>
      <w:r>
        <w:t xml:space="preserve">g+1},..., </w:t>
      </w:r>
      <w:proofErr w:type="spellStart"/>
      <w:r>
        <w:t>ap</w:t>
      </w:r>
      <w:proofErr w:type="spellEnd"/>
      <w:r>
        <w:t xml:space="preserve">_{j},..., </w:t>
      </w:r>
      <w:proofErr w:type="spellStart"/>
      <w:r>
        <w:t>ap</w:t>
      </w:r>
      <w:proofErr w:type="spellEnd"/>
      <w:r>
        <w:t>_{h}$). Each $</w:t>
      </w:r>
      <w:proofErr w:type="spellStart"/>
      <w:r>
        <w:t>lcp_i</w:t>
      </w:r>
      <w:proofErr w:type="spellEnd"/>
      <w:r>
        <w:t>$ includes an initial program ($</w:t>
      </w:r>
      <w:proofErr w:type="spellStart"/>
      <w:r>
        <w:t>ip_i</w:t>
      </w:r>
      <w:proofErr w:type="spellEnd"/>
      <w:r>
        <w:t>$), logic control flag ($</w:t>
      </w:r>
      <w:proofErr w:type="spellStart"/>
      <w:r>
        <w:t>lcf_i</w:t>
      </w:r>
      <w:proofErr w:type="spellEnd"/>
      <w:r>
        <w:t>$), logic control data ($</w:t>
      </w:r>
      <w:proofErr w:type="spellStart"/>
      <w:r>
        <w:t>lcd_i</w:t>
      </w:r>
      <w:proofErr w:type="spellEnd"/>
      <w:r>
        <w:t>$), and logic program body ($</w:t>
      </w:r>
      <w:proofErr w:type="spellStart"/>
      <w:r>
        <w:t>lpb_i</w:t>
      </w:r>
      <w:proofErr w:type="spellEnd"/>
      <w:r>
        <w:t>$). Each $</w:t>
      </w:r>
      <w:proofErr w:type="spellStart"/>
      <w:r>
        <w:t>ap</w:t>
      </w:r>
      <w:proofErr w:type="spellEnd"/>
      <w:r>
        <w:t>_{j}$ contains $</w:t>
      </w:r>
      <w:proofErr w:type="spellStart"/>
      <w:r>
        <w:t>afe</w:t>
      </w:r>
      <w:proofErr w:type="spellEnd"/>
      <w:r>
        <w:t>_{j}$, $</w:t>
      </w:r>
      <w:proofErr w:type="spellStart"/>
      <w:r>
        <w:t>afs</w:t>
      </w:r>
      <w:proofErr w:type="spellEnd"/>
      <w:r>
        <w:t>_{j}$, $ad_{j}$, and algorithm body ($</w:t>
      </w:r>
      <w:proofErr w:type="spellStart"/>
      <w:r>
        <w:t>ab</w:t>
      </w:r>
      <w:proofErr w:type="spellEnd"/>
      <w:r>
        <w:t>_{j}$).</w:t>
      </w:r>
    </w:p>
    <w:p w:rsidR="007B58D6" w:rsidRDefault="007B58D6" w:rsidP="007B58D6">
      <w:r>
        <w:tab/>
      </w:r>
    </w:p>
    <w:p w:rsidR="007B58D6" w:rsidRDefault="007B58D6" w:rsidP="007B58D6">
      <w:r>
        <w:tab/>
        <w:t>\begin{figure}</w:t>
      </w:r>
    </w:p>
    <w:p w:rsidR="007B58D6" w:rsidRDefault="007B58D6" w:rsidP="007B58D6">
      <w:r>
        <w:tab/>
      </w:r>
      <w:r>
        <w:tab/>
        <w:t>\centering</w:t>
      </w:r>
    </w:p>
    <w:p w:rsidR="007B58D6" w:rsidRDefault="007B58D6" w:rsidP="007B58D6">
      <w:r>
        <w:tab/>
      </w:r>
      <w:r>
        <w:tab/>
        <w:t>\</w:t>
      </w:r>
      <w:proofErr w:type="spellStart"/>
      <w:r>
        <w:t>includegraphics</w:t>
      </w:r>
      <w:proofErr w:type="spellEnd"/>
      <w:r>
        <w:t>[width=3in]{fig/FIG5.pdf}</w:t>
      </w:r>
    </w:p>
    <w:p w:rsidR="007B58D6" w:rsidRDefault="007B58D6" w:rsidP="007B58D6">
      <w:r>
        <w:tab/>
      </w:r>
      <w:r>
        <w:tab/>
        <w:t>\</w:t>
      </w:r>
      <w:proofErr w:type="gramStart"/>
      <w:r>
        <w:t>caption{</w:t>
      </w:r>
      <w:proofErr w:type="gramEnd"/>
      <w:r>
        <w:t xml:space="preserve"> User-oriented thread design in master and slave processors.}</w:t>
      </w:r>
    </w:p>
    <w:p w:rsidR="007B58D6" w:rsidRDefault="007B58D6" w:rsidP="007B58D6">
      <w:r>
        <w:tab/>
      </w:r>
      <w:r>
        <w:tab/>
        <w:t>\label{</w:t>
      </w:r>
      <w:proofErr w:type="spellStart"/>
      <w:r>
        <w:t>fig:Threads</w:t>
      </w:r>
      <w:proofErr w:type="spellEnd"/>
      <w:r>
        <w:t>}</w:t>
      </w:r>
    </w:p>
    <w:p w:rsidR="007B58D6" w:rsidRDefault="007B58D6" w:rsidP="007B58D6">
      <w:r>
        <w:tab/>
        <w:t>\end{figure}</w:t>
      </w:r>
    </w:p>
    <w:p w:rsidR="007B58D6" w:rsidRDefault="007B58D6" w:rsidP="007B58D6">
      <w:r>
        <w:tab/>
        <w:t>\section{System Implementation}</w:t>
      </w:r>
    </w:p>
    <w:p w:rsidR="007B58D6" w:rsidRDefault="007B58D6" w:rsidP="007B58D6">
      <w:r>
        <w:tab/>
        <w:t>\label{Process}</w:t>
      </w:r>
    </w:p>
    <w:p w:rsidR="007B58D6" w:rsidRDefault="007B58D6" w:rsidP="007B58D6">
      <w:r>
        <w:tab/>
        <w:t>\subsection{Compilation of graphic program}</w:t>
      </w:r>
    </w:p>
    <w:p w:rsidR="007B58D6" w:rsidRDefault="007B58D6" w:rsidP="007B58D6">
      <w:r>
        <w:tab/>
        <w:t>The compilation of the graphic program contains two parts: 1) compiling the graphic language into instruction list, and 2) compiling the multi-language components.</w:t>
      </w:r>
    </w:p>
    <w:p w:rsidR="007B58D6" w:rsidRDefault="007B58D6" w:rsidP="007B58D6">
      <w:r>
        <w:lastRenderedPageBreak/>
        <w:tab/>
      </w:r>
    </w:p>
    <w:p w:rsidR="007B58D6" w:rsidRDefault="007B58D6" w:rsidP="007B58D6">
      <w:r>
        <w:tab/>
        <w:t xml:space="preserve">In the first part, since we see the multi-language components as a common component, the compilation of graphic language embedded multi-language components is almost the same as the process of \cite{Yan2010Compiling}, in which readers can find a detailed explanation. </w:t>
      </w:r>
      <w:proofErr w:type="gramStart"/>
      <w:r>
        <w:t>\</w:t>
      </w:r>
      <w:proofErr w:type="spellStart"/>
      <w:r>
        <w:t>textcolor</w:t>
      </w:r>
      <w:proofErr w:type="spellEnd"/>
      <w:r>
        <w:t>{red}{As shown in Fig.</w:t>
      </w:r>
      <w:proofErr w:type="gramEnd"/>
      <w:r>
        <w:t xml:space="preserve"> \ref{</w:t>
      </w:r>
      <w:proofErr w:type="spellStart"/>
      <w:r>
        <w:t>fig:Compile</w:t>
      </w:r>
      <w:proofErr w:type="spellEnd"/>
      <w:r>
        <w:t>},} we adopt three steps to implement the first of the two above-mentioned compilations:</w:t>
      </w:r>
    </w:p>
    <w:p w:rsidR="007B58D6" w:rsidRDefault="007B58D6" w:rsidP="007B58D6">
      <w:r>
        <w:tab/>
      </w:r>
    </w:p>
    <w:p w:rsidR="007B58D6" w:rsidRDefault="007B58D6" w:rsidP="007B58D6">
      <w:r>
        <w:tab/>
        <w:t>\</w:t>
      </w:r>
      <w:proofErr w:type="spellStart"/>
      <w:r>
        <w:t>textbf</w:t>
      </w:r>
      <w:proofErr w:type="spellEnd"/>
      <w:r>
        <w:t>{Step 1}: Convert topology structure to directed graph according to LD syntax library and analyze the errors of the topology.</w:t>
      </w:r>
    </w:p>
    <w:p w:rsidR="007B58D6" w:rsidRDefault="007B58D6" w:rsidP="007B58D6">
      <w:r>
        <w:tab/>
      </w:r>
    </w:p>
    <w:p w:rsidR="007B58D6" w:rsidRDefault="007B58D6" w:rsidP="007B58D6">
      <w:r>
        <w:tab/>
        <w:t>\</w:t>
      </w:r>
      <w:proofErr w:type="spellStart"/>
      <w:r>
        <w:t>textbf</w:t>
      </w:r>
      <w:proofErr w:type="spellEnd"/>
      <w:r>
        <w:t>{Step 2}: Generate a binary decomposition tree according to series and parallel rules.</w:t>
      </w:r>
    </w:p>
    <w:p w:rsidR="007B58D6" w:rsidRDefault="007B58D6" w:rsidP="007B58D6">
      <w:r>
        <w:tab/>
      </w:r>
    </w:p>
    <w:p w:rsidR="007B58D6" w:rsidRDefault="007B58D6" w:rsidP="007B58D6">
      <w:r>
        <w:tab/>
        <w:t>\</w:t>
      </w:r>
      <w:proofErr w:type="spellStart"/>
      <w:r>
        <w:t>textbf</w:t>
      </w:r>
      <w:proofErr w:type="spellEnd"/>
      <w:r>
        <w:t>{Step 3}: Generate IL instructions according to the IL grammar library. For multi-language components, it is described as a program entry.</w:t>
      </w:r>
    </w:p>
    <w:p w:rsidR="007B58D6" w:rsidRDefault="007B58D6" w:rsidP="007B58D6">
      <w:r>
        <w:tab/>
      </w:r>
    </w:p>
    <w:p w:rsidR="007B58D6" w:rsidRDefault="007B58D6" w:rsidP="007B58D6">
      <w:r>
        <w:tab/>
        <w:t>\begin{figure}</w:t>
      </w:r>
    </w:p>
    <w:p w:rsidR="007B58D6" w:rsidRDefault="007B58D6" w:rsidP="007B58D6">
      <w:r>
        <w:tab/>
      </w:r>
      <w:r>
        <w:tab/>
        <w:t>\centering</w:t>
      </w:r>
    </w:p>
    <w:p w:rsidR="007B58D6" w:rsidRDefault="007B58D6" w:rsidP="007B58D6">
      <w:r>
        <w:tab/>
      </w:r>
      <w:r>
        <w:tab/>
        <w:t>\</w:t>
      </w:r>
      <w:proofErr w:type="spellStart"/>
      <w:r>
        <w:t>includegraphics</w:t>
      </w:r>
      <w:proofErr w:type="spellEnd"/>
      <w:r>
        <w:t>[width=3in]{fig/Compile.pdf}</w:t>
      </w:r>
    </w:p>
    <w:p w:rsidR="007B58D6" w:rsidRDefault="007B58D6" w:rsidP="007B58D6">
      <w:r>
        <w:tab/>
      </w:r>
      <w:r>
        <w:tab/>
        <w:t>\caption{Three steps in compilation of graphic program, which contains multi-language component: 1) convert topology structure to directed graph, 2) generate a binary decomposition tree, and 3) generate IL instructions.}</w:t>
      </w:r>
    </w:p>
    <w:p w:rsidR="007B58D6" w:rsidRDefault="007B58D6" w:rsidP="007B58D6">
      <w:r>
        <w:tab/>
      </w:r>
      <w:r>
        <w:tab/>
        <w:t>\label{</w:t>
      </w:r>
      <w:proofErr w:type="spellStart"/>
      <w:r>
        <w:t>fig:Compile</w:t>
      </w:r>
      <w:proofErr w:type="spellEnd"/>
      <w:r>
        <w:t>}</w:t>
      </w:r>
    </w:p>
    <w:p w:rsidR="007B58D6" w:rsidRDefault="007B58D6" w:rsidP="007B58D6">
      <w:r>
        <w:tab/>
        <w:t>\end{figure}</w:t>
      </w:r>
    </w:p>
    <w:p w:rsidR="007B58D6" w:rsidRDefault="007B58D6" w:rsidP="007B58D6">
      <w:r>
        <w:tab/>
      </w:r>
    </w:p>
    <w:p w:rsidR="007B58D6" w:rsidRDefault="007B58D6" w:rsidP="007B58D6">
      <w:r>
        <w:tab/>
        <w:t>In the second part, the multi-language components are compiled. For the convenience of users, they can still use the same grammar to program the $</w:t>
      </w:r>
      <w:proofErr w:type="spellStart"/>
      <w:r>
        <w:t>ePLC</w:t>
      </w:r>
      <w:proofErr w:type="spellEnd"/>
      <w:r>
        <w:t>$ dedicated storage area inside the multi-language component, such as $M2000=1$, which represents giving $1$ to the bit area $M2000$, whereas it is illegal in other languages. Hence, we should compile the component to the identifiable code which contains the following two steps:</w:t>
      </w:r>
    </w:p>
    <w:p w:rsidR="007B58D6" w:rsidRDefault="007B58D6" w:rsidP="007B58D6">
      <w:r>
        <w:tab/>
      </w:r>
    </w:p>
    <w:p w:rsidR="007B58D6" w:rsidRDefault="007B58D6" w:rsidP="007B58D6">
      <w:r>
        <w:tab/>
        <w:t>\</w:t>
      </w:r>
      <w:proofErr w:type="spellStart"/>
      <w:r>
        <w:t>textbf</w:t>
      </w:r>
      <w:proofErr w:type="spellEnd"/>
      <w:r>
        <w:t>{Step 1}: Address mapping. Every type of processor has its own address mapping rules ($AMR$), e.g</w:t>
      </w:r>
      <w:proofErr w:type="gramStart"/>
      <w:r>
        <w:t>.,</w:t>
      </w:r>
      <w:proofErr w:type="gramEnd"/>
    </w:p>
    <w:p w:rsidR="007B58D6" w:rsidRDefault="007B58D6" w:rsidP="007B58D6">
      <w:r>
        <w:tab/>
        <w:t>\begin{</w:t>
      </w:r>
      <w:proofErr w:type="spellStart"/>
      <w:r>
        <w:t>eqnarray</w:t>
      </w:r>
      <w:proofErr w:type="spellEnd"/>
      <w:r>
        <w:t>}</w:t>
      </w:r>
    </w:p>
    <w:p w:rsidR="007B58D6" w:rsidRDefault="007B58D6" w:rsidP="007B58D6">
      <w:r>
        <w:tab/>
        <w:t>APR = \{CID, MAS, DAS, \</w:t>
      </w:r>
      <w:proofErr w:type="spellStart"/>
      <w:r>
        <w:t>mathcal</w:t>
      </w:r>
      <w:proofErr w:type="spellEnd"/>
      <w:r>
        <w:t>{A}_m, \</w:t>
      </w:r>
      <w:proofErr w:type="spellStart"/>
      <w:r>
        <w:t>mathcal</w:t>
      </w:r>
      <w:proofErr w:type="spellEnd"/>
      <w:r>
        <w:t>{A}_d\},</w:t>
      </w:r>
    </w:p>
    <w:p w:rsidR="007B58D6" w:rsidRDefault="007B58D6" w:rsidP="007B58D6">
      <w:r>
        <w:tab/>
        <w:t>\end{</w:t>
      </w:r>
      <w:proofErr w:type="spellStart"/>
      <w:r>
        <w:t>eqnarray</w:t>
      </w:r>
      <w:proofErr w:type="spellEnd"/>
      <w:r>
        <w:t>}</w:t>
      </w:r>
    </w:p>
    <w:p w:rsidR="007B58D6" w:rsidRDefault="007B58D6" w:rsidP="007B58D6">
      <w:r>
        <w:tab/>
      </w:r>
      <w:proofErr w:type="gramStart"/>
      <w:r>
        <w:t>where</w:t>
      </w:r>
      <w:proofErr w:type="gramEnd"/>
      <w:r>
        <w:t xml:space="preserve"> $CID$ is the compiler identity and $MAS$ and $DAS$ are the start address of $M$ and $D$ areas, respectively. $\</w:t>
      </w:r>
      <w:proofErr w:type="spellStart"/>
      <w:proofErr w:type="gramStart"/>
      <w:r>
        <w:t>mathcal</w:t>
      </w:r>
      <w:proofErr w:type="spellEnd"/>
      <w:r>
        <w:t>{</w:t>
      </w:r>
      <w:proofErr w:type="gramEnd"/>
      <w:r>
        <w:t>A}_m$ and $\</w:t>
      </w:r>
      <w:proofErr w:type="spellStart"/>
      <w:r>
        <w:t>mathcal</w:t>
      </w:r>
      <w:proofErr w:type="spellEnd"/>
      <w:r>
        <w:t>{A}_d$ are the rules for mapping $M$ and $D$ to the address of the processor, respectively, see Algorithms \ref{alg1} and\ref{alg2}. Algorithm \ref{alg1} translates the four operators of each element $</w:t>
      </w:r>
      <w:proofErr w:type="spellStart"/>
      <w:r>
        <w:t>m_i</w:t>
      </w:r>
      <w:proofErr w:type="spellEnd"/>
      <w:r>
        <w:t>$, which are $\</w:t>
      </w:r>
      <w:proofErr w:type="spellStart"/>
      <w:r>
        <w:t>mathcal</w:t>
      </w:r>
      <w:proofErr w:type="spellEnd"/>
      <w:r>
        <w:t>{S}_0(</w:t>
      </w:r>
      <w:proofErr w:type="spellStart"/>
      <w:r>
        <w:t>m_i</w:t>
      </w:r>
      <w:proofErr w:type="spellEnd"/>
      <w:r>
        <w:t>)$, $\</w:t>
      </w:r>
      <w:proofErr w:type="spellStart"/>
      <w:r>
        <w:t>mathcal</w:t>
      </w:r>
      <w:proofErr w:type="spellEnd"/>
      <w:r>
        <w:t>{S}_1(</w:t>
      </w:r>
      <w:proofErr w:type="spellStart"/>
      <w:r>
        <w:t>m_i</w:t>
      </w:r>
      <w:proofErr w:type="spellEnd"/>
      <w:r>
        <w:t>)$, $\</w:t>
      </w:r>
      <w:proofErr w:type="spellStart"/>
      <w:r>
        <w:t>mathcal</w:t>
      </w:r>
      <w:proofErr w:type="spellEnd"/>
      <w:r>
        <w:t>{J}_0(</w:t>
      </w:r>
      <w:proofErr w:type="spellStart"/>
      <w:r>
        <w:t>m_i</w:t>
      </w:r>
      <w:proofErr w:type="spellEnd"/>
      <w:r>
        <w:t>)$, and $\</w:t>
      </w:r>
      <w:proofErr w:type="spellStart"/>
      <w:r>
        <w:t>mathcal</w:t>
      </w:r>
      <w:proofErr w:type="spellEnd"/>
      <w:r>
        <w:t>{J}_1(</w:t>
      </w:r>
      <w:proofErr w:type="spellStart"/>
      <w:r>
        <w:t>m_i</w:t>
      </w:r>
      <w:proofErr w:type="spellEnd"/>
      <w:r>
        <w:t>)$, to recognizable the form of the $CID$ compiler. In addition, in the $PLC$ platform, we adopt the octal system, so it is necessary to translate the octal number to a decimal number. Algorithms \ref{alg1} and \ref{alg2} both contain this process.</w:t>
      </w:r>
    </w:p>
    <w:p w:rsidR="007B58D6" w:rsidRDefault="007B58D6" w:rsidP="007B58D6">
      <w:r>
        <w:tab/>
      </w:r>
    </w:p>
    <w:p w:rsidR="007B58D6" w:rsidRDefault="007B58D6" w:rsidP="007B58D6">
      <w:r>
        <w:lastRenderedPageBreak/>
        <w:tab/>
      </w:r>
    </w:p>
    <w:p w:rsidR="007B58D6" w:rsidRDefault="007B58D6" w:rsidP="007B58D6">
      <w:r>
        <w:tab/>
        <w:t>\</w:t>
      </w:r>
      <w:proofErr w:type="spellStart"/>
      <w:r>
        <w:t>textbf</w:t>
      </w:r>
      <w:proofErr w:type="spellEnd"/>
      <w:r>
        <w:t>{Step 2}: Call the corresponding compiler to compile the component.</w:t>
      </w:r>
    </w:p>
    <w:p w:rsidR="007B58D6" w:rsidRDefault="007B58D6" w:rsidP="007B58D6">
      <w:r>
        <w:tab/>
      </w:r>
    </w:p>
    <w:p w:rsidR="007B58D6" w:rsidRDefault="007B58D6" w:rsidP="007B58D6">
      <w:r>
        <w:tab/>
      </w:r>
    </w:p>
    <w:p w:rsidR="007B58D6" w:rsidRDefault="007B58D6" w:rsidP="007B58D6">
      <w:r>
        <w:tab/>
        <w:t>\begin{algorithm}</w:t>
      </w:r>
    </w:p>
    <w:p w:rsidR="007B58D6" w:rsidRDefault="007B58D6" w:rsidP="007B58D6">
      <w:r>
        <w:tab/>
      </w:r>
      <w:r>
        <w:tab/>
        <w:t>\label{alg1}</w:t>
      </w:r>
    </w:p>
    <w:p w:rsidR="007B58D6" w:rsidRDefault="007B58D6" w:rsidP="007B58D6">
      <w:r>
        <w:rPr>
          <w:rFonts w:hint="eastAsia"/>
        </w:rPr>
        <w:tab/>
      </w:r>
      <w:r>
        <w:rPr>
          <w:rFonts w:hint="eastAsia"/>
        </w:rPr>
        <w:tab/>
        <w:t>\caption{$\</w:t>
      </w:r>
      <w:proofErr w:type="spellStart"/>
      <w:r>
        <w:rPr>
          <w:rFonts w:hint="eastAsia"/>
        </w:rPr>
        <w:t>mathcal</w:t>
      </w:r>
      <w:proofErr w:type="spellEnd"/>
      <w:r>
        <w:rPr>
          <w:rFonts w:hint="eastAsia"/>
        </w:rPr>
        <w:t>{A}_m$}%</w:t>
      </w:r>
      <w:r>
        <w:rPr>
          <w:rFonts w:hint="eastAsia"/>
        </w:rPr>
        <w:t>算法名字</w:t>
      </w:r>
    </w:p>
    <w:p w:rsidR="007B58D6" w:rsidRDefault="007B58D6" w:rsidP="007B58D6">
      <w:r>
        <w:rPr>
          <w:rFonts w:hint="eastAsia"/>
        </w:rPr>
        <w:tab/>
      </w:r>
      <w:r>
        <w:rPr>
          <w:rFonts w:hint="eastAsia"/>
        </w:rPr>
        <w:tab/>
        <w:t>%\</w:t>
      </w:r>
      <w:proofErr w:type="spellStart"/>
      <w:r>
        <w:rPr>
          <w:rFonts w:hint="eastAsia"/>
        </w:rPr>
        <w:t>LinesNumbered</w:t>
      </w:r>
      <w:proofErr w:type="spellEnd"/>
      <w:r>
        <w:rPr>
          <w:rFonts w:hint="eastAsia"/>
        </w:rPr>
        <w:t xml:space="preserve"> %</w:t>
      </w:r>
      <w:r>
        <w:rPr>
          <w:rFonts w:hint="eastAsia"/>
        </w:rPr>
        <w:t>要求显示行号</w:t>
      </w:r>
    </w:p>
    <w:p w:rsidR="007B58D6" w:rsidRDefault="007B58D6" w:rsidP="007B58D6">
      <w:r>
        <w:rPr>
          <w:rFonts w:hint="eastAsia"/>
        </w:rPr>
        <w:tab/>
      </w:r>
      <w:r>
        <w:rPr>
          <w:rFonts w:hint="eastAsia"/>
        </w:rPr>
        <w:tab/>
        <w:t>\</w:t>
      </w:r>
      <w:proofErr w:type="spellStart"/>
      <w:r>
        <w:rPr>
          <w:rFonts w:hint="eastAsia"/>
        </w:rPr>
        <w:t>KwIn</w:t>
      </w:r>
      <w:proofErr w:type="spellEnd"/>
      <w:r>
        <w:rPr>
          <w:rFonts w:hint="eastAsia"/>
        </w:rPr>
        <w:t xml:space="preserve">{string </w:t>
      </w:r>
      <w:proofErr w:type="spellStart"/>
      <w:r>
        <w:rPr>
          <w:rFonts w:hint="eastAsia"/>
        </w:rPr>
        <w:t>oStr</w:t>
      </w:r>
      <w:proofErr w:type="spellEnd"/>
      <w:r>
        <w:rPr>
          <w:rFonts w:hint="eastAsia"/>
        </w:rPr>
        <w:t xml:space="preserve"> of $</w:t>
      </w:r>
      <w:proofErr w:type="spellStart"/>
      <w:r>
        <w:rPr>
          <w:rFonts w:hint="eastAsia"/>
        </w:rPr>
        <w:t>m_i</w:t>
      </w:r>
      <w:proofErr w:type="spellEnd"/>
      <w:r>
        <w:rPr>
          <w:rFonts w:hint="eastAsia"/>
        </w:rPr>
        <w:t>$ contained its operator}%</w:t>
      </w:r>
      <w:r>
        <w:rPr>
          <w:rFonts w:hint="eastAsia"/>
        </w:rPr>
        <w:t>输入参数</w:t>
      </w:r>
    </w:p>
    <w:p w:rsidR="007B58D6" w:rsidRDefault="007B58D6" w:rsidP="007B58D6">
      <w:r>
        <w:rPr>
          <w:rFonts w:hint="eastAsia"/>
        </w:rPr>
        <w:tab/>
      </w:r>
      <w:r>
        <w:rPr>
          <w:rFonts w:hint="eastAsia"/>
        </w:rPr>
        <w:tab/>
        <w:t>\</w:t>
      </w:r>
      <w:proofErr w:type="spellStart"/>
      <w:r>
        <w:rPr>
          <w:rFonts w:hint="eastAsia"/>
        </w:rPr>
        <w:t>KwOut</w:t>
      </w:r>
      <w:proofErr w:type="spellEnd"/>
      <w:r>
        <w:rPr>
          <w:rFonts w:hint="eastAsia"/>
        </w:rPr>
        <w:t xml:space="preserve">{converted string </w:t>
      </w:r>
      <w:proofErr w:type="spellStart"/>
      <w:r>
        <w:rPr>
          <w:rFonts w:hint="eastAsia"/>
        </w:rPr>
        <w:t>cStr</w:t>
      </w:r>
      <w:proofErr w:type="spellEnd"/>
      <w:r>
        <w:rPr>
          <w:rFonts w:hint="eastAsia"/>
        </w:rPr>
        <w:t>}%</w:t>
      </w:r>
      <w:r>
        <w:rPr>
          <w:rFonts w:hint="eastAsia"/>
        </w:rPr>
        <w:t>输出</w:t>
      </w:r>
    </w:p>
    <w:p w:rsidR="007B58D6" w:rsidRDefault="007B58D6" w:rsidP="007B58D6">
      <w:r>
        <w:tab/>
      </w:r>
      <w:r>
        <w:tab/>
        <w:t>Get the number $</w:t>
      </w:r>
      <w:proofErr w:type="spellStart"/>
      <w:r>
        <w:t>i</w:t>
      </w:r>
      <w:proofErr w:type="spellEnd"/>
      <w:r>
        <w:t xml:space="preserve">$ from </w:t>
      </w:r>
      <w:proofErr w:type="spellStart"/>
      <w:r>
        <w:t>oStr</w:t>
      </w:r>
      <w:proofErr w:type="spellEnd"/>
      <w:r>
        <w:t xml:space="preserve">\; </w:t>
      </w:r>
    </w:p>
    <w:p w:rsidR="007B58D6" w:rsidRDefault="007B58D6" w:rsidP="007B58D6">
      <w:r>
        <w:tab/>
      </w:r>
      <w:r>
        <w:tab/>
        <w:t xml:space="preserve">Get operator $opt$ from </w:t>
      </w:r>
      <w:proofErr w:type="spellStart"/>
      <w:r>
        <w:t>oStr</w:t>
      </w:r>
      <w:proofErr w:type="spellEnd"/>
      <w:r>
        <w:t>\;</w:t>
      </w:r>
    </w:p>
    <w:p w:rsidR="007B58D6" w:rsidRDefault="007B58D6" w:rsidP="007B58D6">
      <w:r>
        <w:tab/>
      </w:r>
      <w:r>
        <w:tab/>
      </w:r>
      <w:proofErr w:type="gramStart"/>
      <w:r>
        <w:t>remainder</w:t>
      </w:r>
      <w:proofErr w:type="gramEnd"/>
      <w:r>
        <w:t xml:space="preserve"> r = $</w:t>
      </w:r>
      <w:proofErr w:type="spellStart"/>
      <w:r>
        <w:t>i</w:t>
      </w:r>
      <w:proofErr w:type="spellEnd"/>
      <w:r>
        <w:t>\%10$\;</w:t>
      </w:r>
    </w:p>
    <w:p w:rsidR="007B58D6" w:rsidRDefault="007B58D6" w:rsidP="007B58D6">
      <w:r>
        <w:tab/>
      </w:r>
      <w:r>
        <w:tab/>
        <w:t xml:space="preserve">Octal </w:t>
      </w:r>
      <w:proofErr w:type="spellStart"/>
      <w:r>
        <w:t>oI</w:t>
      </w:r>
      <w:proofErr w:type="spellEnd"/>
      <w:r>
        <w:t xml:space="preserve"> </w:t>
      </w:r>
      <w:proofErr w:type="gramStart"/>
      <w:r>
        <w:t>=  $</w:t>
      </w:r>
      <w:proofErr w:type="spellStart"/>
      <w:proofErr w:type="gramEnd"/>
      <w:r>
        <w:t>i</w:t>
      </w:r>
      <w:proofErr w:type="spellEnd"/>
      <w:r>
        <w:t>/10$\;</w:t>
      </w:r>
    </w:p>
    <w:p w:rsidR="007B58D6" w:rsidRDefault="007B58D6" w:rsidP="007B58D6">
      <w:r>
        <w:tab/>
      </w:r>
      <w:r>
        <w:tab/>
        <w:t xml:space="preserve">Convert </w:t>
      </w:r>
      <w:proofErr w:type="spellStart"/>
      <w:r>
        <w:t>oI</w:t>
      </w:r>
      <w:proofErr w:type="spellEnd"/>
      <w:r>
        <w:t xml:space="preserve"> to decimal </w:t>
      </w:r>
      <w:proofErr w:type="spellStart"/>
      <w:r>
        <w:t>dI</w:t>
      </w:r>
      <w:proofErr w:type="spellEnd"/>
      <w:r>
        <w:t xml:space="preserve">\; </w:t>
      </w:r>
    </w:p>
    <w:p w:rsidR="007B58D6" w:rsidRDefault="007B58D6" w:rsidP="007B58D6">
      <w:r>
        <w:tab/>
      </w:r>
      <w:r>
        <w:tab/>
        <w:t>\For{opt</w:t>
      </w:r>
      <w:proofErr w:type="gramStart"/>
      <w:r>
        <w:t>}{</w:t>
      </w:r>
      <w:proofErr w:type="gramEnd"/>
    </w:p>
    <w:p w:rsidR="007B58D6" w:rsidRDefault="007B58D6" w:rsidP="007B58D6">
      <w:r>
        <w:tab/>
      </w:r>
      <w:r>
        <w:tab/>
      </w:r>
      <w:r>
        <w:tab/>
        <w:t>\If{opt==$\</w:t>
      </w:r>
      <w:proofErr w:type="spellStart"/>
      <w:r>
        <w:t>mathcal</w:t>
      </w:r>
      <w:proofErr w:type="spellEnd"/>
      <w:r>
        <w:t>{S</w:t>
      </w:r>
      <w:proofErr w:type="gramStart"/>
      <w:r>
        <w:t>}_</w:t>
      </w:r>
      <w:proofErr w:type="gramEnd"/>
      <w:r>
        <w:t>0$}{</w:t>
      </w:r>
    </w:p>
    <w:p w:rsidR="007B58D6" w:rsidRDefault="007B58D6" w:rsidP="007B58D6">
      <w:r>
        <w:tab/>
      </w:r>
      <w:r>
        <w:tab/>
      </w:r>
      <w:r>
        <w:tab/>
      </w:r>
      <w:r>
        <w:tab/>
      </w:r>
      <w:proofErr w:type="spellStart"/>
      <w:proofErr w:type="gramStart"/>
      <w:r>
        <w:t>cStr</w:t>
      </w:r>
      <w:proofErr w:type="spellEnd"/>
      <w:proofErr w:type="gramEnd"/>
      <w:r>
        <w:t xml:space="preserve"> = "</w:t>
      </w:r>
      <w:proofErr w:type="spellStart"/>
      <w:r>
        <w:t>CassMen</w:t>
      </w:r>
      <w:proofErr w:type="spellEnd"/>
      <w:r>
        <w:t>[$MAS$+</w:t>
      </w:r>
      <w:proofErr w:type="spellStart"/>
      <w:r>
        <w:t>dI</w:t>
      </w:r>
      <w:proofErr w:type="spellEnd"/>
      <w:r>
        <w:t>] $\</w:t>
      </w:r>
      <w:proofErr w:type="spellStart"/>
      <w:r>
        <w:t>gg</w:t>
      </w:r>
      <w:proofErr w:type="spellEnd"/>
      <w:r>
        <w:t>$ r == 0"\;</w:t>
      </w:r>
    </w:p>
    <w:p w:rsidR="007B58D6" w:rsidRDefault="007B58D6" w:rsidP="007B58D6">
      <w:r>
        <w:tab/>
      </w:r>
      <w:r>
        <w:tab/>
      </w:r>
      <w:r>
        <w:tab/>
        <w:t>}</w:t>
      </w:r>
    </w:p>
    <w:p w:rsidR="007B58D6" w:rsidRDefault="007B58D6" w:rsidP="007B58D6">
      <w:r>
        <w:tab/>
      </w:r>
      <w:r>
        <w:tab/>
      </w:r>
      <w:r>
        <w:tab/>
        <w:t>\If{opt==$\</w:t>
      </w:r>
      <w:proofErr w:type="spellStart"/>
      <w:r>
        <w:t>mathcal</w:t>
      </w:r>
      <w:proofErr w:type="spellEnd"/>
      <w:r>
        <w:t>{S</w:t>
      </w:r>
      <w:proofErr w:type="gramStart"/>
      <w:r>
        <w:t>}_</w:t>
      </w:r>
      <w:proofErr w:type="gramEnd"/>
      <w:r>
        <w:t>1$}{</w:t>
      </w:r>
    </w:p>
    <w:p w:rsidR="007B58D6" w:rsidRDefault="007B58D6" w:rsidP="007B58D6">
      <w:r>
        <w:tab/>
      </w:r>
      <w:r>
        <w:tab/>
      </w:r>
      <w:r>
        <w:tab/>
      </w:r>
      <w:r>
        <w:tab/>
      </w:r>
      <w:proofErr w:type="spellStart"/>
      <w:proofErr w:type="gramStart"/>
      <w:r>
        <w:t>cStr</w:t>
      </w:r>
      <w:proofErr w:type="spellEnd"/>
      <w:proofErr w:type="gramEnd"/>
      <w:r>
        <w:t xml:space="preserve"> = "</w:t>
      </w:r>
      <w:proofErr w:type="spellStart"/>
      <w:r>
        <w:t>CassMen</w:t>
      </w:r>
      <w:proofErr w:type="spellEnd"/>
      <w:r>
        <w:t>[$MAS$+</w:t>
      </w:r>
      <w:proofErr w:type="spellStart"/>
      <w:r>
        <w:t>dI</w:t>
      </w:r>
      <w:proofErr w:type="spellEnd"/>
      <w:r>
        <w:t>] $\</w:t>
      </w:r>
      <w:proofErr w:type="spellStart"/>
      <w:r>
        <w:t>gg</w:t>
      </w:r>
      <w:proofErr w:type="spellEnd"/>
      <w:r>
        <w:t>$ r == 1"\;</w:t>
      </w:r>
    </w:p>
    <w:p w:rsidR="007B58D6" w:rsidRDefault="007B58D6" w:rsidP="007B58D6">
      <w:r>
        <w:tab/>
      </w:r>
      <w:r>
        <w:tab/>
      </w:r>
      <w:r>
        <w:tab/>
        <w:t>}</w:t>
      </w:r>
      <w:r>
        <w:tab/>
      </w:r>
      <w:r>
        <w:tab/>
      </w:r>
    </w:p>
    <w:p w:rsidR="007B58D6" w:rsidRDefault="007B58D6" w:rsidP="007B58D6">
      <w:r>
        <w:tab/>
      </w:r>
      <w:r>
        <w:tab/>
      </w:r>
      <w:r>
        <w:tab/>
        <w:t>\If{opt==$\</w:t>
      </w:r>
      <w:proofErr w:type="spellStart"/>
      <w:proofErr w:type="gramStart"/>
      <w:r>
        <w:t>mathcal</w:t>
      </w:r>
      <w:proofErr w:type="spellEnd"/>
      <w:r>
        <w:t>{</w:t>
      </w:r>
      <w:proofErr w:type="gramEnd"/>
      <w:r>
        <w:t>J}_0$}{</w:t>
      </w:r>
    </w:p>
    <w:p w:rsidR="007B58D6" w:rsidRDefault="007B58D6" w:rsidP="007B58D6">
      <w:r>
        <w:tab/>
      </w:r>
      <w:r>
        <w:tab/>
      </w:r>
      <w:r>
        <w:tab/>
      </w:r>
      <w:r>
        <w:tab/>
      </w:r>
      <w:proofErr w:type="spellStart"/>
      <w:proofErr w:type="gramStart"/>
      <w:r>
        <w:t>cStr</w:t>
      </w:r>
      <w:proofErr w:type="spellEnd"/>
      <w:proofErr w:type="gramEnd"/>
      <w:r>
        <w:t xml:space="preserve"> = "</w:t>
      </w:r>
      <w:proofErr w:type="spellStart"/>
      <w:r>
        <w:t>CassMen</w:t>
      </w:r>
      <w:proofErr w:type="spellEnd"/>
      <w:r>
        <w:t>[$MAS$+</w:t>
      </w:r>
      <w:proofErr w:type="spellStart"/>
      <w:r>
        <w:t>dI</w:t>
      </w:r>
      <w:proofErr w:type="spellEnd"/>
      <w:r>
        <w:t>] $\mid \</w:t>
      </w:r>
      <w:proofErr w:type="spellStart"/>
      <w:r>
        <w:t>sim</w:t>
      </w:r>
      <w:proofErr w:type="spellEnd"/>
      <w:r>
        <w:t>$(1 $\</w:t>
      </w:r>
      <w:proofErr w:type="spellStart"/>
      <w:r>
        <w:t>ll</w:t>
      </w:r>
      <w:proofErr w:type="spellEnd"/>
      <w:r>
        <w:t>$ r)"\;</w:t>
      </w:r>
    </w:p>
    <w:p w:rsidR="007B58D6" w:rsidRDefault="007B58D6" w:rsidP="007B58D6">
      <w:r>
        <w:tab/>
      </w:r>
      <w:r>
        <w:tab/>
      </w:r>
      <w:r>
        <w:tab/>
        <w:t>}</w:t>
      </w:r>
    </w:p>
    <w:p w:rsidR="007B58D6" w:rsidRDefault="007B58D6" w:rsidP="007B58D6">
      <w:r>
        <w:tab/>
      </w:r>
      <w:r>
        <w:tab/>
      </w:r>
      <w:r>
        <w:tab/>
        <w:t>\If{opt==$\</w:t>
      </w:r>
      <w:proofErr w:type="spellStart"/>
      <w:proofErr w:type="gramStart"/>
      <w:r>
        <w:t>mathcal</w:t>
      </w:r>
      <w:proofErr w:type="spellEnd"/>
      <w:r>
        <w:t>{</w:t>
      </w:r>
      <w:proofErr w:type="gramEnd"/>
      <w:r>
        <w:t>J}_1$}{</w:t>
      </w:r>
    </w:p>
    <w:p w:rsidR="007B58D6" w:rsidRDefault="007B58D6" w:rsidP="007B58D6">
      <w:r>
        <w:tab/>
      </w:r>
      <w:r>
        <w:tab/>
      </w:r>
      <w:r>
        <w:tab/>
      </w:r>
      <w:r>
        <w:tab/>
      </w:r>
      <w:proofErr w:type="spellStart"/>
      <w:proofErr w:type="gramStart"/>
      <w:r>
        <w:t>cStr</w:t>
      </w:r>
      <w:proofErr w:type="spellEnd"/>
      <w:proofErr w:type="gramEnd"/>
      <w:r>
        <w:t xml:space="preserve"> = "</w:t>
      </w:r>
      <w:proofErr w:type="spellStart"/>
      <w:r>
        <w:t>CassMen</w:t>
      </w:r>
      <w:proofErr w:type="spellEnd"/>
      <w:r>
        <w:t>[$MAS$+</w:t>
      </w:r>
      <w:proofErr w:type="spellStart"/>
      <w:r>
        <w:t>dI</w:t>
      </w:r>
      <w:proofErr w:type="spellEnd"/>
      <w:r>
        <w:t>] \&amp; (1 $\</w:t>
      </w:r>
      <w:proofErr w:type="spellStart"/>
      <w:r>
        <w:t>ll</w:t>
      </w:r>
      <w:proofErr w:type="spellEnd"/>
      <w:r>
        <w:t>$ r)"\;</w:t>
      </w:r>
    </w:p>
    <w:p w:rsidR="007B58D6" w:rsidRDefault="007B58D6" w:rsidP="007B58D6">
      <w:r>
        <w:tab/>
      </w:r>
      <w:r>
        <w:tab/>
      </w:r>
      <w:r>
        <w:tab/>
        <w:t>}</w:t>
      </w:r>
      <w:r>
        <w:tab/>
        <w:t xml:space="preserve">  </w:t>
      </w:r>
      <w:r>
        <w:tab/>
        <w:t xml:space="preserve">    </w:t>
      </w:r>
    </w:p>
    <w:p w:rsidR="007B58D6" w:rsidRDefault="007B58D6" w:rsidP="007B58D6">
      <w:r>
        <w:tab/>
      </w:r>
      <w:r>
        <w:tab/>
        <w:t>}</w:t>
      </w:r>
    </w:p>
    <w:p w:rsidR="007B58D6" w:rsidRDefault="007B58D6" w:rsidP="007B58D6">
      <w:r>
        <w:tab/>
        <w:t>\end{algorithm}</w:t>
      </w:r>
    </w:p>
    <w:p w:rsidR="007B58D6" w:rsidRDefault="007B58D6" w:rsidP="007B58D6">
      <w:r>
        <w:tab/>
        <w:t>\begin{algorithm}</w:t>
      </w:r>
    </w:p>
    <w:p w:rsidR="007B58D6" w:rsidRDefault="007B58D6" w:rsidP="007B58D6">
      <w:r>
        <w:tab/>
      </w:r>
      <w:r>
        <w:tab/>
        <w:t>\label{alg2}</w:t>
      </w:r>
    </w:p>
    <w:p w:rsidR="007B58D6" w:rsidRDefault="007B58D6" w:rsidP="007B58D6">
      <w:r>
        <w:rPr>
          <w:rFonts w:hint="eastAsia"/>
        </w:rPr>
        <w:tab/>
      </w:r>
      <w:r>
        <w:rPr>
          <w:rFonts w:hint="eastAsia"/>
        </w:rPr>
        <w:tab/>
        <w:t>\caption{$\</w:t>
      </w:r>
      <w:proofErr w:type="spellStart"/>
      <w:r>
        <w:rPr>
          <w:rFonts w:hint="eastAsia"/>
        </w:rPr>
        <w:t>mathcal</w:t>
      </w:r>
      <w:proofErr w:type="spellEnd"/>
      <w:r>
        <w:rPr>
          <w:rFonts w:hint="eastAsia"/>
        </w:rPr>
        <w:t>{A}_d$}%</w:t>
      </w:r>
      <w:r>
        <w:rPr>
          <w:rFonts w:hint="eastAsia"/>
        </w:rPr>
        <w:t>算法名字</w:t>
      </w:r>
    </w:p>
    <w:p w:rsidR="007B58D6" w:rsidRDefault="007B58D6" w:rsidP="007B58D6">
      <w:r>
        <w:rPr>
          <w:rFonts w:hint="eastAsia"/>
        </w:rPr>
        <w:tab/>
      </w:r>
      <w:r>
        <w:rPr>
          <w:rFonts w:hint="eastAsia"/>
        </w:rPr>
        <w:tab/>
        <w:t>%\</w:t>
      </w:r>
      <w:proofErr w:type="spellStart"/>
      <w:r>
        <w:rPr>
          <w:rFonts w:hint="eastAsia"/>
        </w:rPr>
        <w:t>LinesNumbered</w:t>
      </w:r>
      <w:proofErr w:type="spellEnd"/>
      <w:r>
        <w:rPr>
          <w:rFonts w:hint="eastAsia"/>
        </w:rPr>
        <w:t xml:space="preserve"> %</w:t>
      </w:r>
      <w:r>
        <w:rPr>
          <w:rFonts w:hint="eastAsia"/>
        </w:rPr>
        <w:t>要求显示行号</w:t>
      </w:r>
    </w:p>
    <w:p w:rsidR="007B58D6" w:rsidRDefault="007B58D6" w:rsidP="007B58D6">
      <w:r>
        <w:rPr>
          <w:rFonts w:hint="eastAsia"/>
        </w:rPr>
        <w:tab/>
      </w:r>
      <w:r>
        <w:rPr>
          <w:rFonts w:hint="eastAsia"/>
        </w:rPr>
        <w:tab/>
        <w:t>\</w:t>
      </w:r>
      <w:proofErr w:type="spellStart"/>
      <w:r>
        <w:rPr>
          <w:rFonts w:hint="eastAsia"/>
        </w:rPr>
        <w:t>KwIn</w:t>
      </w:r>
      <w:proofErr w:type="spellEnd"/>
      <w:r>
        <w:rPr>
          <w:rFonts w:hint="eastAsia"/>
        </w:rPr>
        <w:t xml:space="preserve">{string </w:t>
      </w:r>
      <w:proofErr w:type="spellStart"/>
      <w:r>
        <w:rPr>
          <w:rFonts w:hint="eastAsia"/>
        </w:rPr>
        <w:t>oStr</w:t>
      </w:r>
      <w:proofErr w:type="spellEnd"/>
      <w:r>
        <w:rPr>
          <w:rFonts w:hint="eastAsia"/>
        </w:rPr>
        <w:t xml:space="preserve"> of $</w:t>
      </w:r>
      <w:proofErr w:type="spellStart"/>
      <w:r>
        <w:rPr>
          <w:rFonts w:hint="eastAsia"/>
        </w:rPr>
        <w:t>d_i</w:t>
      </w:r>
      <w:proofErr w:type="spellEnd"/>
      <w:r>
        <w:rPr>
          <w:rFonts w:hint="eastAsia"/>
        </w:rPr>
        <w:t>$}%</w:t>
      </w:r>
      <w:r>
        <w:rPr>
          <w:rFonts w:hint="eastAsia"/>
        </w:rPr>
        <w:t>输入参数</w:t>
      </w:r>
    </w:p>
    <w:p w:rsidR="007B58D6" w:rsidRDefault="007B58D6" w:rsidP="007B58D6">
      <w:r>
        <w:rPr>
          <w:rFonts w:hint="eastAsia"/>
        </w:rPr>
        <w:tab/>
      </w:r>
      <w:r>
        <w:rPr>
          <w:rFonts w:hint="eastAsia"/>
        </w:rPr>
        <w:tab/>
        <w:t>\</w:t>
      </w:r>
      <w:proofErr w:type="spellStart"/>
      <w:r>
        <w:rPr>
          <w:rFonts w:hint="eastAsia"/>
        </w:rPr>
        <w:t>KwOut</w:t>
      </w:r>
      <w:proofErr w:type="spellEnd"/>
      <w:r>
        <w:rPr>
          <w:rFonts w:hint="eastAsia"/>
        </w:rPr>
        <w:t xml:space="preserve">{converted string </w:t>
      </w:r>
      <w:proofErr w:type="spellStart"/>
      <w:r>
        <w:rPr>
          <w:rFonts w:hint="eastAsia"/>
        </w:rPr>
        <w:t>cStr</w:t>
      </w:r>
      <w:proofErr w:type="spellEnd"/>
      <w:r>
        <w:rPr>
          <w:rFonts w:hint="eastAsia"/>
        </w:rPr>
        <w:t>}%</w:t>
      </w:r>
      <w:r>
        <w:rPr>
          <w:rFonts w:hint="eastAsia"/>
        </w:rPr>
        <w:t>输出</w:t>
      </w:r>
    </w:p>
    <w:p w:rsidR="007B58D6" w:rsidRDefault="007B58D6" w:rsidP="007B58D6">
      <w:r>
        <w:tab/>
      </w:r>
      <w:r>
        <w:tab/>
        <w:t>Get the number $</w:t>
      </w:r>
      <w:proofErr w:type="spellStart"/>
      <w:r>
        <w:t>i</w:t>
      </w:r>
      <w:proofErr w:type="spellEnd"/>
      <w:r>
        <w:t xml:space="preserve">$ from </w:t>
      </w:r>
      <w:proofErr w:type="spellStart"/>
      <w:r>
        <w:t>oStr</w:t>
      </w:r>
      <w:proofErr w:type="spellEnd"/>
      <w:r>
        <w:t xml:space="preserve">\; </w:t>
      </w:r>
    </w:p>
    <w:p w:rsidR="007B58D6" w:rsidRDefault="007B58D6" w:rsidP="007B58D6">
      <w:r>
        <w:tab/>
      </w:r>
      <w:r>
        <w:tab/>
        <w:t>Convert $</w:t>
      </w:r>
      <w:proofErr w:type="spellStart"/>
      <w:r>
        <w:t>i</w:t>
      </w:r>
      <w:proofErr w:type="spellEnd"/>
      <w:r>
        <w:t xml:space="preserve">$ to decimal </w:t>
      </w:r>
      <w:proofErr w:type="spellStart"/>
      <w:r>
        <w:t>dI</w:t>
      </w:r>
      <w:proofErr w:type="spellEnd"/>
      <w:r>
        <w:t xml:space="preserve">\; </w:t>
      </w:r>
    </w:p>
    <w:p w:rsidR="007B58D6" w:rsidRDefault="007B58D6" w:rsidP="007B58D6">
      <w:r>
        <w:tab/>
      </w:r>
      <w:r>
        <w:tab/>
      </w:r>
      <w:proofErr w:type="spellStart"/>
      <w:proofErr w:type="gramStart"/>
      <w:r>
        <w:t>cStr</w:t>
      </w:r>
      <w:proofErr w:type="spellEnd"/>
      <w:proofErr w:type="gramEnd"/>
      <w:r>
        <w:t xml:space="preserve"> = "</w:t>
      </w:r>
      <w:proofErr w:type="spellStart"/>
      <w:r>
        <w:t>CassMen</w:t>
      </w:r>
      <w:proofErr w:type="spellEnd"/>
      <w:r>
        <w:t>[$DAS$+</w:t>
      </w:r>
      <w:proofErr w:type="spellStart"/>
      <w:r>
        <w:t>dI</w:t>
      </w:r>
      <w:proofErr w:type="spellEnd"/>
      <w:r>
        <w:t>]"\;</w:t>
      </w:r>
    </w:p>
    <w:p w:rsidR="007B58D6" w:rsidRDefault="007B58D6" w:rsidP="007B58D6">
      <w:r>
        <w:tab/>
        <w:t>\end{algorithm}</w:t>
      </w:r>
    </w:p>
    <w:p w:rsidR="007B58D6" w:rsidRDefault="007B58D6" w:rsidP="007B58D6">
      <w:r>
        <w:tab/>
      </w:r>
    </w:p>
    <w:p w:rsidR="007B58D6" w:rsidRDefault="007B58D6" w:rsidP="007B58D6">
      <w:r>
        <w:tab/>
      </w:r>
    </w:p>
    <w:p w:rsidR="007B58D6" w:rsidRDefault="007B58D6" w:rsidP="007B58D6">
      <w:r>
        <w:tab/>
      </w:r>
    </w:p>
    <w:p w:rsidR="007B58D6" w:rsidRDefault="007B58D6" w:rsidP="007B58D6">
      <w:r>
        <w:tab/>
        <w:t>\subsection{LPM data interaction}</w:t>
      </w:r>
    </w:p>
    <w:p w:rsidR="007B58D6" w:rsidRDefault="007B58D6" w:rsidP="007B58D6">
      <w:r>
        <w:lastRenderedPageBreak/>
        <w:tab/>
        <w:t>\</w:t>
      </w:r>
      <w:proofErr w:type="spellStart"/>
      <w:r>
        <w:t>textcolor</w:t>
      </w:r>
      <w:proofErr w:type="spellEnd"/>
      <w:r>
        <w:t xml:space="preserve">{red}{In order to implement data interaction among </w:t>
      </w:r>
      <w:del w:id="42" w:author="Accdon" w:date="2018-11-29T09:56:00Z">
        <w:r w:rsidR="00B82067">
          <w:delText>deferent</w:delText>
        </w:r>
      </w:del>
      <w:ins w:id="43" w:author="Accdon" w:date="2018-11-29T09:56:00Z">
        <w:r>
          <w:t>different</w:t>
        </w:r>
      </w:ins>
      <w:r>
        <w:t xml:space="preserve"> parts and processors, we propose the $LPM$-data-interaction method.} As shown in Fig. \ref{</w:t>
      </w:r>
      <w:proofErr w:type="spellStart"/>
      <w:r>
        <w:t>fig:Interaction</w:t>
      </w:r>
      <w:proofErr w:type="spellEnd"/>
      <w:r>
        <w:t>}, we define the $LPM$ data interaction as having three parts: $\</w:t>
      </w:r>
      <w:proofErr w:type="spellStart"/>
      <w:proofErr w:type="gramStart"/>
      <w:r>
        <w:t>mathcal</w:t>
      </w:r>
      <w:proofErr w:type="spellEnd"/>
      <w:r>
        <w:t>{</w:t>
      </w:r>
      <w:proofErr w:type="gramEnd"/>
      <w:r>
        <w:t>L}$ (layer data interaction), $\</w:t>
      </w:r>
      <w:proofErr w:type="spellStart"/>
      <w:r>
        <w:t>mathcal</w:t>
      </w:r>
      <w:proofErr w:type="spellEnd"/>
      <w:r>
        <w:t>{P}$ (processor data interaction), and $\</w:t>
      </w:r>
      <w:proofErr w:type="spellStart"/>
      <w:r>
        <w:t>mathcal</w:t>
      </w:r>
      <w:proofErr w:type="spellEnd"/>
      <w:r>
        <w:t>{M}$ (module data interaction). $\</w:t>
      </w:r>
      <w:proofErr w:type="spellStart"/>
      <w:proofErr w:type="gramStart"/>
      <w:r>
        <w:t>mathcal</w:t>
      </w:r>
      <w:proofErr w:type="spellEnd"/>
      <w:r>
        <w:t>{</w:t>
      </w:r>
      <w:proofErr w:type="gramEnd"/>
      <w:r>
        <w:t>L}$ seen in \cite{wu2018customized} is the process of exchanging the data between the application-customized layer and control layer.</w:t>
      </w:r>
    </w:p>
    <w:p w:rsidR="007B58D6" w:rsidRDefault="007B58D6" w:rsidP="007B58D6">
      <w:r>
        <w:tab/>
      </w:r>
    </w:p>
    <w:p w:rsidR="007B58D6" w:rsidRDefault="007B58D6" w:rsidP="007B58D6">
      <w:r>
        <w:tab/>
        <w:t>$\</w:t>
      </w:r>
      <w:proofErr w:type="spellStart"/>
      <w:r>
        <w:t>mathcal</w:t>
      </w:r>
      <w:proofErr w:type="spellEnd"/>
      <w:r>
        <w:t>{P}$ is used to establish the data interaction between master processor and slave processors; hence, it contains the process of transferring data from master to slave ($\</w:t>
      </w:r>
      <w:proofErr w:type="spellStart"/>
      <w:r>
        <w:t>mathcal</w:t>
      </w:r>
      <w:proofErr w:type="spellEnd"/>
      <w:r>
        <w:t>{P}_{</w:t>
      </w:r>
      <w:proofErr w:type="spellStart"/>
      <w:r>
        <w:t>mts</w:t>
      </w:r>
      <w:proofErr w:type="spellEnd"/>
      <w:r>
        <w:t>}$) and the process of transferring data from slave to master ($\</w:t>
      </w:r>
      <w:proofErr w:type="spellStart"/>
      <w:r>
        <w:t>mathcal</w:t>
      </w:r>
      <w:proofErr w:type="spellEnd"/>
      <w:r>
        <w:t>{P}_{</w:t>
      </w:r>
      <w:proofErr w:type="spellStart"/>
      <w:r>
        <w:t>stm</w:t>
      </w:r>
      <w:proofErr w:type="spellEnd"/>
      <w:r>
        <w:t>}$), both of which are defined as follows:</w:t>
      </w:r>
    </w:p>
    <w:p w:rsidR="007B58D6" w:rsidRDefault="007B58D6" w:rsidP="007B58D6">
      <w:r>
        <w:tab/>
        <w:t>\begin{equation}</w:t>
      </w:r>
    </w:p>
    <w:p w:rsidR="007B58D6" w:rsidRDefault="007B58D6" w:rsidP="007B58D6">
      <w:r>
        <w:tab/>
        <w:t>\left</w:t>
      </w:r>
      <w:proofErr w:type="gramStart"/>
      <w:r>
        <w:t>\{</w:t>
      </w:r>
      <w:proofErr w:type="gramEnd"/>
    </w:p>
    <w:p w:rsidR="007B58D6" w:rsidRDefault="007B58D6" w:rsidP="007B58D6">
      <w:r>
        <w:tab/>
        <w:t>\begin{array}{l}</w:t>
      </w:r>
    </w:p>
    <w:p w:rsidR="007B58D6" w:rsidRDefault="007B58D6" w:rsidP="007B58D6">
      <w:r>
        <w:tab/>
        <w:t>\</w:t>
      </w:r>
      <w:proofErr w:type="spellStart"/>
      <w:r>
        <w:t>mathcal</w:t>
      </w:r>
      <w:proofErr w:type="spellEnd"/>
      <w:r>
        <w:t>{P}_{</w:t>
      </w:r>
      <w:proofErr w:type="spellStart"/>
      <w:r>
        <w:t>mts</w:t>
      </w:r>
      <w:proofErr w:type="spellEnd"/>
      <w:r>
        <w:t>} = \</w:t>
      </w:r>
      <w:proofErr w:type="spellStart"/>
      <w:r>
        <w:t>mathcal</w:t>
      </w:r>
      <w:proofErr w:type="spellEnd"/>
      <w:r>
        <w:t>{U} (</w:t>
      </w:r>
      <w:proofErr w:type="spellStart"/>
      <w:r>
        <w:t>msb_i</w:t>
      </w:r>
      <w:proofErr w:type="gramStart"/>
      <w:r>
        <w:t>,msf</w:t>
      </w:r>
      <w:proofErr w:type="gramEnd"/>
      <w:r>
        <w:t>_i,sma_i,sms_i,smd_i</w:t>
      </w:r>
      <w:proofErr w:type="spellEnd"/>
      <w:r>
        <w:t>),\\</w:t>
      </w:r>
    </w:p>
    <w:p w:rsidR="007B58D6" w:rsidRDefault="007B58D6" w:rsidP="007B58D6">
      <w:r>
        <w:tab/>
        <w:t>\</w:t>
      </w:r>
      <w:proofErr w:type="spellStart"/>
      <w:r>
        <w:t>mathcal</w:t>
      </w:r>
      <w:proofErr w:type="spellEnd"/>
      <w:r>
        <w:t>{P}_{</w:t>
      </w:r>
      <w:proofErr w:type="spellStart"/>
      <w:r>
        <w:t>stm</w:t>
      </w:r>
      <w:proofErr w:type="spellEnd"/>
      <w:r>
        <w:t>} = \</w:t>
      </w:r>
      <w:proofErr w:type="spellStart"/>
      <w:r>
        <w:t>mathcal</w:t>
      </w:r>
      <w:proofErr w:type="spellEnd"/>
      <w:r>
        <w:t>{U} (</w:t>
      </w:r>
      <w:proofErr w:type="spellStart"/>
      <w:r>
        <w:t>smb_i</w:t>
      </w:r>
      <w:proofErr w:type="gramStart"/>
      <w:r>
        <w:t>,smf</w:t>
      </w:r>
      <w:proofErr w:type="gramEnd"/>
      <w:r>
        <w:t>_i,msa_i,mss_i,msd_i</w:t>
      </w:r>
      <w:proofErr w:type="spellEnd"/>
      <w:r>
        <w:t>),</w:t>
      </w:r>
    </w:p>
    <w:p w:rsidR="007B58D6" w:rsidRDefault="007B58D6" w:rsidP="007B58D6">
      <w:r>
        <w:tab/>
        <w:t>\end{array}</w:t>
      </w:r>
    </w:p>
    <w:p w:rsidR="007B58D6" w:rsidRDefault="007B58D6" w:rsidP="007B58D6">
      <w:r>
        <w:tab/>
        <w:t>\right.</w:t>
      </w:r>
    </w:p>
    <w:p w:rsidR="007B58D6" w:rsidRDefault="007B58D6" w:rsidP="007B58D6">
      <w:r>
        <w:tab/>
        <w:t>\end{equation}</w:t>
      </w:r>
    </w:p>
    <w:p w:rsidR="007B58D6" w:rsidRDefault="007B58D6" w:rsidP="007B58D6">
      <w:r>
        <w:tab/>
      </w:r>
      <w:proofErr w:type="gramStart"/>
      <w:r>
        <w:t>where</w:t>
      </w:r>
      <w:proofErr w:type="gramEnd"/>
      <w:r>
        <w:t xml:space="preserve"> $\</w:t>
      </w:r>
      <w:proofErr w:type="spellStart"/>
      <w:r>
        <w:t>mathcal</w:t>
      </w:r>
      <w:proofErr w:type="spellEnd"/>
      <w:r>
        <w:t>{U}$ is the function that implements the process of data interaction between master and slave processors. $\</w:t>
      </w:r>
      <w:proofErr w:type="spellStart"/>
      <w:r>
        <w:t>mathcal</w:t>
      </w:r>
      <w:proofErr w:type="spellEnd"/>
      <w:r>
        <w:t>{P}_{</w:t>
      </w:r>
      <w:proofErr w:type="spellStart"/>
      <w:r>
        <w:t>mts</w:t>
      </w:r>
      <w:proofErr w:type="spellEnd"/>
      <w:r>
        <w:t>}$ and $\</w:t>
      </w:r>
      <w:proofErr w:type="spellStart"/>
      <w:r>
        <w:t>mathcal</w:t>
      </w:r>
      <w:proofErr w:type="spellEnd"/>
      <w:r>
        <w:t>{P}_{</w:t>
      </w:r>
      <w:proofErr w:type="spellStart"/>
      <w:r>
        <w:t>mts</w:t>
      </w:r>
      <w:proofErr w:type="spellEnd"/>
      <w:r>
        <w:t>}$ use the same function $\</w:t>
      </w:r>
      <w:proofErr w:type="spellStart"/>
      <w:r>
        <w:t>mathcal</w:t>
      </w:r>
      <w:proofErr w:type="spellEnd"/>
      <w:r>
        <w:t>{U}$.</w:t>
      </w:r>
    </w:p>
    <w:p w:rsidR="007B58D6" w:rsidRDefault="007B58D6" w:rsidP="007B58D6">
      <w:r>
        <w:tab/>
      </w:r>
    </w:p>
    <w:p w:rsidR="007B58D6" w:rsidRDefault="007B58D6" w:rsidP="007B58D6">
      <w:r>
        <w:tab/>
        <w:t>The process flow of $\</w:t>
      </w:r>
      <w:proofErr w:type="spellStart"/>
      <w:proofErr w:type="gramStart"/>
      <w:r>
        <w:t>mathcal</w:t>
      </w:r>
      <w:proofErr w:type="spellEnd"/>
      <w:r>
        <w:t>{</w:t>
      </w:r>
      <w:proofErr w:type="gramEnd"/>
      <w:r>
        <w:t>P}_{</w:t>
      </w:r>
      <w:proofErr w:type="spellStart"/>
      <w:r>
        <w:t>mts</w:t>
      </w:r>
      <w:proofErr w:type="spellEnd"/>
      <w:r>
        <w:t>}$ is expressed  as follows:</w:t>
      </w:r>
    </w:p>
    <w:p w:rsidR="007B58D6" w:rsidRDefault="007B58D6" w:rsidP="007B58D6">
      <w:r>
        <w:tab/>
        <w:t>$\</w:t>
      </w:r>
      <w:proofErr w:type="spellStart"/>
      <w:r>
        <w:t>mathcal</w:t>
      </w:r>
      <w:proofErr w:type="spellEnd"/>
      <w:r>
        <w:t>{S}_1(</w:t>
      </w:r>
      <w:proofErr w:type="spellStart"/>
      <w:r>
        <w:t>msb_i</w:t>
      </w:r>
      <w:proofErr w:type="spellEnd"/>
      <w:r>
        <w:t>)\to\</w:t>
      </w:r>
      <w:proofErr w:type="spellStart"/>
      <w:r>
        <w:t>mathcal</w:t>
      </w:r>
      <w:proofErr w:type="spellEnd"/>
      <w:r>
        <w:t>{S}_1(</w:t>
      </w:r>
      <w:proofErr w:type="spellStart"/>
      <w:r>
        <w:t>msf_i</w:t>
      </w:r>
      <w:proofErr w:type="spellEnd"/>
      <w:r>
        <w:t>)\to send(</w:t>
      </w:r>
      <w:proofErr w:type="spellStart"/>
      <w:r>
        <w:t>smd_i</w:t>
      </w:r>
      <w:proofErr w:type="spellEnd"/>
      <w:r>
        <w:t>)\to\</w:t>
      </w:r>
      <w:proofErr w:type="spellStart"/>
      <w:r>
        <w:t>mathcal</w:t>
      </w:r>
      <w:proofErr w:type="spellEnd"/>
      <w:r>
        <w:t>{S}_0(</w:t>
      </w:r>
      <w:proofErr w:type="spellStart"/>
      <w:r>
        <w:t>msb_i</w:t>
      </w:r>
      <w:proofErr w:type="spellEnd"/>
      <w:r>
        <w:t>)\to\</w:t>
      </w:r>
      <w:proofErr w:type="spellStart"/>
      <w:r>
        <w:t>mathcal</w:t>
      </w:r>
      <w:proofErr w:type="spellEnd"/>
      <w:r>
        <w:t>{S}_1(</w:t>
      </w:r>
      <w:proofErr w:type="spellStart"/>
      <w:r>
        <w:t>sms_i</w:t>
      </w:r>
      <w:proofErr w:type="spellEnd"/>
      <w:r>
        <w:t>)\to check(smd_i)\to\mathcal{S}_1(sma_i)\to\mathcal{S}_0(sms_i)\to\mathcal{S}_0(sma_i)\to\mathcal{S}_0(msf_i)$.</w:t>
      </w:r>
    </w:p>
    <w:p w:rsidR="007B58D6" w:rsidRDefault="007B58D6" w:rsidP="007B58D6">
      <w:r>
        <w:tab/>
      </w:r>
    </w:p>
    <w:p w:rsidR="007B58D6" w:rsidRDefault="007B58D6" w:rsidP="007B58D6">
      <w:r>
        <w:tab/>
        <w:t>Here, $</w:t>
      </w:r>
      <w:proofErr w:type="gramStart"/>
      <w:r>
        <w:t>send(</w:t>
      </w:r>
      <w:proofErr w:type="spellStart"/>
      <w:proofErr w:type="gramEnd"/>
      <w:r>
        <w:t>msd_i</w:t>
      </w:r>
      <w:proofErr w:type="spellEnd"/>
      <w:r>
        <w:t>)$ denotes sending data to $</w:t>
      </w:r>
      <w:proofErr w:type="spellStart"/>
      <w:r>
        <w:t>msd_i</w:t>
      </w:r>
      <w:proofErr w:type="spellEnd"/>
      <w:r>
        <w:t>$ in the slave processor. $</w:t>
      </w:r>
      <w:proofErr w:type="gramStart"/>
      <w:r>
        <w:t>check(</w:t>
      </w:r>
      <w:proofErr w:type="spellStart"/>
      <w:proofErr w:type="gramEnd"/>
      <w:r>
        <w:t>msd_i</w:t>
      </w:r>
      <w:proofErr w:type="spellEnd"/>
      <w:r>
        <w:t>)$ denotes checking the  data of $</w:t>
      </w:r>
      <w:proofErr w:type="spellStart"/>
      <w:r>
        <w:t>msd_i</w:t>
      </w:r>
      <w:proofErr w:type="spellEnd"/>
      <w:r>
        <w:t>$. $\to$ denotes the transition to the next step, e.g., $\</w:t>
      </w:r>
      <w:proofErr w:type="spellStart"/>
      <w:r>
        <w:t>mathcal</w:t>
      </w:r>
      <w:proofErr w:type="spellEnd"/>
      <w:r>
        <w:t>{S</w:t>
      </w:r>
      <w:proofErr w:type="gramStart"/>
      <w:r>
        <w:t>}_</w:t>
      </w:r>
      <w:proofErr w:type="gramEnd"/>
      <w:r>
        <w:t>1(</w:t>
      </w:r>
      <w:proofErr w:type="spellStart"/>
      <w:r>
        <w:t>msb_i</w:t>
      </w:r>
      <w:proofErr w:type="spellEnd"/>
      <w:r>
        <w:t>)\to\</w:t>
      </w:r>
      <w:proofErr w:type="spellStart"/>
      <w:r>
        <w:t>mathcal</w:t>
      </w:r>
      <w:proofErr w:type="spellEnd"/>
      <w:r>
        <w:t>{S}_1(</w:t>
      </w:r>
      <w:proofErr w:type="spellStart"/>
      <w:r>
        <w:t>msf_i</w:t>
      </w:r>
      <w:proofErr w:type="spellEnd"/>
      <w:r>
        <w:t>)$ denotes that $</w:t>
      </w:r>
      <w:proofErr w:type="spellStart"/>
      <w:r>
        <w:t>msb_i</w:t>
      </w:r>
      <w:proofErr w:type="spellEnd"/>
      <w:r>
        <w:t>$ and is set one, and then $</w:t>
      </w:r>
      <w:proofErr w:type="spellStart"/>
      <w:r>
        <w:t>msf_i</w:t>
      </w:r>
      <w:proofErr w:type="spellEnd"/>
      <w:r>
        <w:t>$ is set one.</w:t>
      </w:r>
    </w:p>
    <w:p w:rsidR="007B58D6" w:rsidRDefault="007B58D6" w:rsidP="007B58D6">
      <w:r>
        <w:tab/>
      </w:r>
    </w:p>
    <w:p w:rsidR="007B58D6" w:rsidRDefault="007B58D6" w:rsidP="007B58D6">
      <w:r>
        <w:tab/>
        <w:t>$\</w:t>
      </w:r>
      <w:proofErr w:type="spellStart"/>
      <w:proofErr w:type="gramStart"/>
      <w:r>
        <w:t>mathcal</w:t>
      </w:r>
      <w:proofErr w:type="spellEnd"/>
      <w:r>
        <w:t>{</w:t>
      </w:r>
      <w:proofErr w:type="gramEnd"/>
      <w:r>
        <w:t>M}$ is used to establish the data interaction among modules. It includes two types of messages: system-defined message interaction $\</w:t>
      </w:r>
      <w:proofErr w:type="spellStart"/>
      <w:proofErr w:type="gramStart"/>
      <w:r>
        <w:t>mathcal</w:t>
      </w:r>
      <w:proofErr w:type="spellEnd"/>
      <w:r>
        <w:t>{</w:t>
      </w:r>
      <w:proofErr w:type="gramEnd"/>
      <w:r>
        <w:t>M}_{d}$ and user message interaction $\</w:t>
      </w:r>
      <w:proofErr w:type="spellStart"/>
      <w:r>
        <w:t>mathcal</w:t>
      </w:r>
      <w:proofErr w:type="spellEnd"/>
      <w:r>
        <w:t>{M}_{u}$. The process is defined as follows:</w:t>
      </w:r>
    </w:p>
    <w:p w:rsidR="007B58D6" w:rsidRDefault="007B58D6" w:rsidP="007B58D6">
      <w:r>
        <w:tab/>
        <w:t>\begin{equation}</w:t>
      </w:r>
    </w:p>
    <w:p w:rsidR="007B58D6" w:rsidRDefault="007B58D6" w:rsidP="007B58D6">
      <w:r>
        <w:tab/>
        <w:t>\left</w:t>
      </w:r>
      <w:proofErr w:type="gramStart"/>
      <w:r>
        <w:t>\{</w:t>
      </w:r>
      <w:proofErr w:type="gramEnd"/>
    </w:p>
    <w:p w:rsidR="007B58D6" w:rsidRDefault="007B58D6" w:rsidP="007B58D6">
      <w:r>
        <w:tab/>
        <w:t>\begin{array}{l}</w:t>
      </w:r>
    </w:p>
    <w:p w:rsidR="007B58D6" w:rsidRDefault="007B58D6" w:rsidP="007B58D6">
      <w:r>
        <w:tab/>
        <w:t>\</w:t>
      </w:r>
      <w:proofErr w:type="spellStart"/>
      <w:r>
        <w:t>mathcal</w:t>
      </w:r>
      <w:proofErr w:type="spellEnd"/>
      <w:r>
        <w:t>{M}_{d} = \</w:t>
      </w:r>
      <w:proofErr w:type="spellStart"/>
      <w:r>
        <w:t>mathcal</w:t>
      </w:r>
      <w:proofErr w:type="spellEnd"/>
      <w:r>
        <w:t>{V} (</w:t>
      </w:r>
      <w:proofErr w:type="spellStart"/>
      <w:r>
        <w:t>dmf_i</w:t>
      </w:r>
      <w:proofErr w:type="gramStart"/>
      <w:r>
        <w:t>,dmd</w:t>
      </w:r>
      <w:proofErr w:type="gramEnd"/>
      <w:r>
        <w:t>_i</w:t>
      </w:r>
      <w:proofErr w:type="spellEnd"/>
      <w:r>
        <w:t>,\</w:t>
      </w:r>
      <w:proofErr w:type="spellStart"/>
      <w:r>
        <w:t>mathcal</w:t>
      </w:r>
      <w:proofErr w:type="spellEnd"/>
      <w:r>
        <w:t>{E}),\\</w:t>
      </w:r>
    </w:p>
    <w:p w:rsidR="007B58D6" w:rsidRDefault="007B58D6" w:rsidP="007B58D6">
      <w:r>
        <w:tab/>
        <w:t>\</w:t>
      </w:r>
      <w:proofErr w:type="spellStart"/>
      <w:r>
        <w:t>mathcal</w:t>
      </w:r>
      <w:proofErr w:type="spellEnd"/>
      <w:r>
        <w:t>{M}_{u} = \</w:t>
      </w:r>
      <w:proofErr w:type="spellStart"/>
      <w:r>
        <w:t>mathcal</w:t>
      </w:r>
      <w:proofErr w:type="spellEnd"/>
      <w:r>
        <w:t>{V} (</w:t>
      </w:r>
      <w:proofErr w:type="spellStart"/>
      <w:r>
        <w:t>umf_i</w:t>
      </w:r>
      <w:proofErr w:type="gramStart"/>
      <w:r>
        <w:t>,umd</w:t>
      </w:r>
      <w:proofErr w:type="gramEnd"/>
      <w:r>
        <w:t>_i</w:t>
      </w:r>
      <w:proofErr w:type="spellEnd"/>
      <w:r>
        <w:t>\,\</w:t>
      </w:r>
      <w:proofErr w:type="spellStart"/>
      <w:r>
        <w:t>mathcal</w:t>
      </w:r>
      <w:proofErr w:type="spellEnd"/>
      <w:r>
        <w:t>{E}),</w:t>
      </w:r>
    </w:p>
    <w:p w:rsidR="007B58D6" w:rsidRDefault="007B58D6" w:rsidP="007B58D6">
      <w:r>
        <w:tab/>
        <w:t>\end{array}</w:t>
      </w:r>
    </w:p>
    <w:p w:rsidR="007B58D6" w:rsidRDefault="007B58D6" w:rsidP="007B58D6">
      <w:r>
        <w:tab/>
        <w:t>\right.</w:t>
      </w:r>
    </w:p>
    <w:p w:rsidR="007B58D6" w:rsidRDefault="007B58D6" w:rsidP="007B58D6">
      <w:r>
        <w:lastRenderedPageBreak/>
        <w:tab/>
        <w:t>\end{equation}</w:t>
      </w:r>
    </w:p>
    <w:p w:rsidR="007B58D6" w:rsidRDefault="007B58D6" w:rsidP="007B58D6">
      <w:r>
        <w:tab/>
        <w:t>where $\</w:t>
      </w:r>
      <w:proofErr w:type="spellStart"/>
      <w:r>
        <w:t>mathcal</w:t>
      </w:r>
      <w:proofErr w:type="spellEnd"/>
      <w:r>
        <w:t>{V}$ is the function used to broadcast messages and transfer data, $\</w:t>
      </w:r>
      <w:proofErr w:type="spellStart"/>
      <w:r>
        <w:t>mathcal</w:t>
      </w:r>
      <w:proofErr w:type="spellEnd"/>
      <w:r>
        <w:t>{E}$ is the collection of all execution functions after receiving a related message, and $\</w:t>
      </w:r>
      <w:proofErr w:type="spellStart"/>
      <w:r>
        <w:t>mathcal</w:t>
      </w:r>
      <w:proofErr w:type="spellEnd"/>
      <w:r>
        <w:t>{M}_{s}$ and $\</w:t>
      </w:r>
      <w:proofErr w:type="spellStart"/>
      <w:r>
        <w:t>mathcal</w:t>
      </w:r>
      <w:proofErr w:type="spellEnd"/>
      <w:r>
        <w:t>{M}_{u}$ have the same function $\</w:t>
      </w:r>
      <w:proofErr w:type="spellStart"/>
      <w:r>
        <w:t>mathcal</w:t>
      </w:r>
      <w:proofErr w:type="spellEnd"/>
      <w:r>
        <w:t>{V}$.</w:t>
      </w:r>
    </w:p>
    <w:p w:rsidR="007B58D6" w:rsidRDefault="007B58D6" w:rsidP="007B58D6">
      <w:r>
        <w:tab/>
      </w:r>
    </w:p>
    <w:p w:rsidR="007B58D6" w:rsidRDefault="007B58D6" w:rsidP="007B58D6">
      <w:r>
        <w:tab/>
        <w:t>One module receives a system-defined message as follows:</w:t>
      </w:r>
    </w:p>
    <w:p w:rsidR="007B58D6" w:rsidRDefault="007B58D6" w:rsidP="007B58D6">
      <w:r>
        <w:tab/>
        <w:t>$\</w:t>
      </w:r>
      <w:proofErr w:type="spellStart"/>
      <w:proofErr w:type="gramStart"/>
      <w:r>
        <w:t>mathcal</w:t>
      </w:r>
      <w:proofErr w:type="spellEnd"/>
      <w:r>
        <w:t>{</w:t>
      </w:r>
      <w:proofErr w:type="gramEnd"/>
      <w:r>
        <w:t>J}_1(</w:t>
      </w:r>
      <w:proofErr w:type="spellStart"/>
      <w:r>
        <w:t>smf_i</w:t>
      </w:r>
      <w:proofErr w:type="spellEnd"/>
      <w:r>
        <w:t xml:space="preserve">)\to </w:t>
      </w:r>
      <w:proofErr w:type="spellStart"/>
      <w:r>
        <w:t>GetMessage</w:t>
      </w:r>
      <w:proofErr w:type="spellEnd"/>
      <w:r>
        <w:t>_{j}(</w:t>
      </w:r>
      <w:proofErr w:type="spellStart"/>
      <w:r>
        <w:t>dmf_i</w:t>
      </w:r>
      <w:proofErr w:type="spellEnd"/>
      <w:r>
        <w:t xml:space="preserve">)\to </w:t>
      </w:r>
      <w:proofErr w:type="spellStart"/>
      <w:r>
        <w:t>GetData</w:t>
      </w:r>
      <w:proofErr w:type="spellEnd"/>
      <w:r>
        <w:t>(</w:t>
      </w:r>
      <w:proofErr w:type="spellStart"/>
      <w:r>
        <w:t>dmd_i</w:t>
      </w:r>
      <w:proofErr w:type="spellEnd"/>
      <w:r>
        <w:t>)\to\</w:t>
      </w:r>
      <w:proofErr w:type="spellStart"/>
      <w:r>
        <w:t>mathcal</w:t>
      </w:r>
      <w:proofErr w:type="spellEnd"/>
      <w:r>
        <w:t>{E}_j$.</w:t>
      </w:r>
    </w:p>
    <w:p w:rsidR="007B58D6" w:rsidRDefault="007B58D6" w:rsidP="007B58D6">
      <w:r>
        <w:tab/>
      </w:r>
    </w:p>
    <w:p w:rsidR="007B58D6" w:rsidRDefault="007B58D6" w:rsidP="007B58D6">
      <w:r>
        <w:tab/>
        <w:t>Here, $</w:t>
      </w:r>
      <w:proofErr w:type="spellStart"/>
      <w:r>
        <w:t>GetMessage</w:t>
      </w:r>
      <w:proofErr w:type="spellEnd"/>
      <w:proofErr w:type="gramStart"/>
      <w:r>
        <w:t>_{</w:t>
      </w:r>
      <w:proofErr w:type="gramEnd"/>
      <w:r>
        <w:t>j}(</w:t>
      </w:r>
      <w:proofErr w:type="spellStart"/>
      <w:r>
        <w:t>dmf_i</w:t>
      </w:r>
      <w:proofErr w:type="spellEnd"/>
      <w:r>
        <w:t>)$ represents the $</w:t>
      </w:r>
      <w:proofErr w:type="spellStart"/>
      <w:r>
        <w:t>i$th</w:t>
      </w:r>
      <w:proofErr w:type="spellEnd"/>
      <w:r>
        <w:t xml:space="preserve"> module receiving a message $</w:t>
      </w:r>
      <w:proofErr w:type="spellStart"/>
      <w:r>
        <w:t>dmf_i</w:t>
      </w:r>
      <w:proofErr w:type="spellEnd"/>
      <w:r>
        <w:t>$ and $</w:t>
      </w:r>
      <w:proofErr w:type="spellStart"/>
      <w:r>
        <w:t>GetData</w:t>
      </w:r>
      <w:proofErr w:type="spellEnd"/>
      <w:r>
        <w:t>(</w:t>
      </w:r>
      <w:proofErr w:type="spellStart"/>
      <w:r>
        <w:t>dmd_i</w:t>
      </w:r>
      <w:proofErr w:type="spellEnd"/>
      <w:r>
        <w:t>)$ represents the $</w:t>
      </w:r>
      <w:proofErr w:type="spellStart"/>
      <w:r>
        <w:t>i$th</w:t>
      </w:r>
      <w:proofErr w:type="spellEnd"/>
      <w:r>
        <w:t xml:space="preserve"> module receiving the message information.</w:t>
      </w:r>
    </w:p>
    <w:p w:rsidR="007B58D6" w:rsidRDefault="007B58D6" w:rsidP="007B58D6">
      <w:r>
        <w:tab/>
      </w:r>
    </w:p>
    <w:p w:rsidR="007B58D6" w:rsidRDefault="007B58D6" w:rsidP="007B58D6">
      <w:r>
        <w:tab/>
        <w:t>\begin{figure}</w:t>
      </w:r>
    </w:p>
    <w:p w:rsidR="007B58D6" w:rsidRDefault="007B58D6" w:rsidP="007B58D6">
      <w:r>
        <w:tab/>
      </w:r>
      <w:r>
        <w:tab/>
        <w:t>\centering</w:t>
      </w:r>
    </w:p>
    <w:p w:rsidR="007B58D6" w:rsidRDefault="007B58D6" w:rsidP="007B58D6">
      <w:r>
        <w:tab/>
      </w:r>
      <w:r>
        <w:tab/>
        <w:t>\</w:t>
      </w:r>
      <w:proofErr w:type="spellStart"/>
      <w:r>
        <w:t>includegraphics</w:t>
      </w:r>
      <w:proofErr w:type="spellEnd"/>
      <w:r>
        <w:t>[width=3in]{fig/Interaction.pdf}</w:t>
      </w:r>
    </w:p>
    <w:p w:rsidR="007B58D6" w:rsidRDefault="007B58D6" w:rsidP="007B58D6">
      <w:r>
        <w:tab/>
      </w:r>
      <w:r>
        <w:tab/>
        <w:t>\</w:t>
      </w:r>
      <w:proofErr w:type="gramStart"/>
      <w:r>
        <w:t>caption{</w:t>
      </w:r>
      <w:proofErr w:type="gramEnd"/>
      <w:r>
        <w:t xml:space="preserve"> $LPM$ data interaction defined as having three parts: $\</w:t>
      </w:r>
      <w:proofErr w:type="spellStart"/>
      <w:r>
        <w:t>mathcal</w:t>
      </w:r>
      <w:proofErr w:type="spellEnd"/>
      <w:r>
        <w:t>{L}$ (layer data interaction), $\</w:t>
      </w:r>
      <w:proofErr w:type="spellStart"/>
      <w:r>
        <w:t>mathcal</w:t>
      </w:r>
      <w:proofErr w:type="spellEnd"/>
      <w:r>
        <w:t>{P}$ (processor data interaction), and $\</w:t>
      </w:r>
      <w:proofErr w:type="spellStart"/>
      <w:r>
        <w:t>mathcal</w:t>
      </w:r>
      <w:proofErr w:type="spellEnd"/>
      <w:r>
        <w:t>{M}$ (module data interaction).}</w:t>
      </w:r>
    </w:p>
    <w:p w:rsidR="007B58D6" w:rsidRDefault="007B58D6" w:rsidP="007B58D6">
      <w:r>
        <w:tab/>
      </w:r>
      <w:r>
        <w:tab/>
        <w:t>\label{</w:t>
      </w:r>
      <w:proofErr w:type="spellStart"/>
      <w:r>
        <w:t>fig:Interaction</w:t>
      </w:r>
      <w:proofErr w:type="spellEnd"/>
      <w:r>
        <w:t>}</w:t>
      </w:r>
    </w:p>
    <w:p w:rsidR="007B58D6" w:rsidRDefault="007B58D6" w:rsidP="007B58D6">
      <w:r>
        <w:tab/>
        <w:t>\end{figure}</w:t>
      </w:r>
    </w:p>
    <w:p w:rsidR="007B58D6" w:rsidRDefault="007B58D6" w:rsidP="007B58D6">
      <w:r>
        <w:tab/>
      </w:r>
    </w:p>
    <w:p w:rsidR="007B58D6" w:rsidRDefault="007B58D6" w:rsidP="007B58D6">
      <w:r>
        <w:tab/>
        <w:t>\subsection{Execution of threads}</w:t>
      </w:r>
    </w:p>
    <w:p w:rsidR="007B58D6" w:rsidRDefault="007B58D6" w:rsidP="007B58D6">
      <w:r>
        <w:tab/>
        <w:t>Commonly, threads in master processor and in slave processors execute separately according to their priority, and the interaction between control thread and algorithm threads occurs when using $\</w:t>
      </w:r>
      <w:proofErr w:type="spellStart"/>
      <w:proofErr w:type="gramStart"/>
      <w:r>
        <w:t>mathcal</w:t>
      </w:r>
      <w:proofErr w:type="spellEnd"/>
      <w:r>
        <w:t>{</w:t>
      </w:r>
      <w:proofErr w:type="gramEnd"/>
      <w:r>
        <w:t>P}_{</w:t>
      </w:r>
      <w:proofErr w:type="spellStart"/>
      <w:r>
        <w:t>mts</w:t>
      </w:r>
      <w:proofErr w:type="spellEnd"/>
      <w:r>
        <w:t>}$ and $\</w:t>
      </w:r>
      <w:proofErr w:type="spellStart"/>
      <w:r>
        <w:t>mathcal</w:t>
      </w:r>
      <w:proofErr w:type="spellEnd"/>
      <w:r>
        <w:t>{P}_{</w:t>
      </w:r>
      <w:proofErr w:type="spellStart"/>
      <w:r>
        <w:t>mts</w:t>
      </w:r>
      <w:proofErr w:type="spellEnd"/>
      <w:r>
        <w:t>}$. Basic execution units of control thread are as follows:</w:t>
      </w:r>
    </w:p>
    <w:p w:rsidR="007B58D6" w:rsidRDefault="007B58D6" w:rsidP="007B58D6">
      <w:r>
        <w:tab/>
      </w:r>
    </w:p>
    <w:p w:rsidR="007B58D6" w:rsidRDefault="007B58D6" w:rsidP="007B58D6">
      <w:r>
        <w:tab/>
        <w:t>\</w:t>
      </w:r>
      <w:proofErr w:type="spellStart"/>
      <w:proofErr w:type="gramStart"/>
      <w:r>
        <w:t>textbf</w:t>
      </w:r>
      <w:proofErr w:type="spellEnd"/>
      <w:r>
        <w:t>{</w:t>
      </w:r>
      <w:proofErr w:type="gramEnd"/>
      <w:r>
        <w:t>$C_{1}$}: start a module.</w:t>
      </w:r>
    </w:p>
    <w:p w:rsidR="007B58D6" w:rsidRDefault="007B58D6" w:rsidP="007B58D6">
      <w:r>
        <w:tab/>
      </w:r>
    </w:p>
    <w:p w:rsidR="007B58D6" w:rsidRDefault="007B58D6" w:rsidP="007B58D6">
      <w:r>
        <w:tab/>
        <w:t>\</w:t>
      </w:r>
      <w:proofErr w:type="spellStart"/>
      <w:proofErr w:type="gramStart"/>
      <w:r>
        <w:t>textbf</w:t>
      </w:r>
      <w:proofErr w:type="spellEnd"/>
      <w:r>
        <w:t>{</w:t>
      </w:r>
      <w:proofErr w:type="gramEnd"/>
      <w:r>
        <w:t>$C_{2}$}: transfer data to slave processor by $\</w:t>
      </w:r>
      <w:proofErr w:type="spellStart"/>
      <w:r>
        <w:t>mathcal</w:t>
      </w:r>
      <w:proofErr w:type="spellEnd"/>
      <w:r>
        <w:t>{P}_{</w:t>
      </w:r>
      <w:proofErr w:type="spellStart"/>
      <w:r>
        <w:t>mts</w:t>
      </w:r>
      <w:proofErr w:type="spellEnd"/>
      <w:r>
        <w:t>}$.</w:t>
      </w:r>
    </w:p>
    <w:p w:rsidR="007B58D6" w:rsidRDefault="007B58D6" w:rsidP="007B58D6">
      <w:r>
        <w:tab/>
      </w:r>
    </w:p>
    <w:p w:rsidR="007B58D6" w:rsidRDefault="007B58D6" w:rsidP="007B58D6">
      <w:r>
        <w:tab/>
        <w:t>\</w:t>
      </w:r>
      <w:proofErr w:type="spellStart"/>
      <w:proofErr w:type="gramStart"/>
      <w:r>
        <w:t>textbf</w:t>
      </w:r>
      <w:proofErr w:type="spellEnd"/>
      <w:r>
        <w:t>{</w:t>
      </w:r>
      <w:proofErr w:type="gramEnd"/>
      <w:r>
        <w:t>$C_{3}$}: deal with the feedback data.</w:t>
      </w:r>
    </w:p>
    <w:p w:rsidR="007B58D6" w:rsidRDefault="007B58D6" w:rsidP="007B58D6">
      <w:r>
        <w:tab/>
      </w:r>
    </w:p>
    <w:p w:rsidR="007B58D6" w:rsidRDefault="007B58D6" w:rsidP="007B58D6">
      <w:r>
        <w:tab/>
        <w:t>\</w:t>
      </w:r>
      <w:proofErr w:type="spellStart"/>
      <w:proofErr w:type="gramStart"/>
      <w:r>
        <w:t>textbf</w:t>
      </w:r>
      <w:proofErr w:type="spellEnd"/>
      <w:r>
        <w:t>{</w:t>
      </w:r>
      <w:proofErr w:type="gramEnd"/>
      <w:r>
        <w:t>$C_{4}$}: broadcast a message.</w:t>
      </w:r>
    </w:p>
    <w:p w:rsidR="007B58D6" w:rsidRDefault="007B58D6" w:rsidP="007B58D6">
      <w:r>
        <w:tab/>
      </w:r>
    </w:p>
    <w:p w:rsidR="007B58D6" w:rsidRDefault="007B58D6" w:rsidP="007B58D6">
      <w:r>
        <w:tab/>
        <w:t>\</w:t>
      </w:r>
      <w:proofErr w:type="spellStart"/>
      <w:proofErr w:type="gramStart"/>
      <w:r>
        <w:t>textbf</w:t>
      </w:r>
      <w:proofErr w:type="spellEnd"/>
      <w:r>
        <w:t>{</w:t>
      </w:r>
      <w:proofErr w:type="gramEnd"/>
      <w:r>
        <w:t>$C_{5}$}: handle the message.</w:t>
      </w:r>
    </w:p>
    <w:p w:rsidR="007B58D6" w:rsidRDefault="007B58D6" w:rsidP="007B58D6">
      <w:r>
        <w:tab/>
      </w:r>
    </w:p>
    <w:p w:rsidR="007B58D6" w:rsidRDefault="007B58D6" w:rsidP="007B58D6">
      <w:r>
        <w:tab/>
        <w:t>A motion thread contains the following basic execution units:</w:t>
      </w:r>
    </w:p>
    <w:p w:rsidR="007B58D6" w:rsidRDefault="007B58D6" w:rsidP="007B58D6">
      <w:r>
        <w:tab/>
      </w:r>
    </w:p>
    <w:p w:rsidR="007B58D6" w:rsidRDefault="007B58D6" w:rsidP="007B58D6">
      <w:r>
        <w:tab/>
        <w:t>\</w:t>
      </w:r>
      <w:proofErr w:type="spellStart"/>
      <w:proofErr w:type="gramStart"/>
      <w:r>
        <w:t>textbf</w:t>
      </w:r>
      <w:proofErr w:type="spellEnd"/>
      <w:r>
        <w:t>{</w:t>
      </w:r>
      <w:proofErr w:type="gramEnd"/>
      <w:r>
        <w:t>$M_{1}$}: start the algorithm.</w:t>
      </w:r>
    </w:p>
    <w:p w:rsidR="007B58D6" w:rsidRDefault="007B58D6" w:rsidP="007B58D6">
      <w:r>
        <w:tab/>
      </w:r>
    </w:p>
    <w:p w:rsidR="007B58D6" w:rsidRDefault="007B58D6" w:rsidP="007B58D6">
      <w:r>
        <w:tab/>
        <w:t>\</w:t>
      </w:r>
      <w:proofErr w:type="spellStart"/>
      <w:proofErr w:type="gramStart"/>
      <w:r>
        <w:t>textbf</w:t>
      </w:r>
      <w:proofErr w:type="spellEnd"/>
      <w:r>
        <w:t>{</w:t>
      </w:r>
      <w:proofErr w:type="gramEnd"/>
      <w:r>
        <w:t>$M_{2}$}: execute the algorithm.</w:t>
      </w:r>
    </w:p>
    <w:p w:rsidR="007B58D6" w:rsidRDefault="007B58D6" w:rsidP="007B58D6">
      <w:r>
        <w:tab/>
      </w:r>
    </w:p>
    <w:p w:rsidR="007B58D6" w:rsidRDefault="007B58D6" w:rsidP="007B58D6">
      <w:r>
        <w:tab/>
        <w:t>\</w:t>
      </w:r>
      <w:proofErr w:type="spellStart"/>
      <w:proofErr w:type="gramStart"/>
      <w:r>
        <w:t>textbf</w:t>
      </w:r>
      <w:proofErr w:type="spellEnd"/>
      <w:r>
        <w:t>{</w:t>
      </w:r>
      <w:proofErr w:type="gramEnd"/>
      <w:r>
        <w:t>$M_{3}$}: feedback the data to master processor by $\</w:t>
      </w:r>
      <w:proofErr w:type="spellStart"/>
      <w:r>
        <w:t>mathcal</w:t>
      </w:r>
      <w:proofErr w:type="spellEnd"/>
      <w:r>
        <w:t>{P}_{</w:t>
      </w:r>
      <w:proofErr w:type="spellStart"/>
      <w:r>
        <w:t>stm</w:t>
      </w:r>
      <w:proofErr w:type="spellEnd"/>
      <w:r>
        <w:t>}$.</w:t>
      </w:r>
    </w:p>
    <w:p w:rsidR="007B58D6" w:rsidRDefault="007B58D6" w:rsidP="007B58D6">
      <w:r>
        <w:tab/>
      </w:r>
    </w:p>
    <w:p w:rsidR="007B58D6" w:rsidRDefault="007B58D6" w:rsidP="007B58D6">
      <w:r>
        <w:lastRenderedPageBreak/>
        <w:tab/>
        <w:t>\</w:t>
      </w:r>
      <w:proofErr w:type="spellStart"/>
      <w:proofErr w:type="gramStart"/>
      <w:r>
        <w:t>textbf</w:t>
      </w:r>
      <w:proofErr w:type="spellEnd"/>
      <w:r>
        <w:t>{</w:t>
      </w:r>
      <w:proofErr w:type="gramEnd"/>
      <w:r>
        <w:t>$M_{4}$}: end algorithm.</w:t>
      </w:r>
    </w:p>
    <w:p w:rsidR="007B58D6" w:rsidRDefault="007B58D6" w:rsidP="007B58D6">
      <w:r>
        <w:tab/>
      </w:r>
    </w:p>
    <w:p w:rsidR="007B58D6" w:rsidRDefault="007B58D6" w:rsidP="007B58D6">
      <w:r>
        <w:tab/>
      </w:r>
      <w:proofErr w:type="gramStart"/>
      <w:r>
        <w:t>Two cases shown in Fig.</w:t>
      </w:r>
      <w:proofErr w:type="gramEnd"/>
      <w:r>
        <w:t xml:space="preserve"> \ref{</w:t>
      </w:r>
      <w:proofErr w:type="spellStart"/>
      <w:r>
        <w:t>fig:threadFlow</w:t>
      </w:r>
      <w:proofErr w:type="spellEnd"/>
      <w:r>
        <w:t>} are explained below:</w:t>
      </w:r>
    </w:p>
    <w:p w:rsidR="007B58D6" w:rsidRDefault="007B58D6" w:rsidP="007B58D6">
      <w:r>
        <w:tab/>
      </w:r>
    </w:p>
    <w:p w:rsidR="007B58D6" w:rsidRDefault="007B58D6" w:rsidP="007B58D6">
      <w:r>
        <w:tab/>
        <w:t>\</w:t>
      </w:r>
      <w:proofErr w:type="spellStart"/>
      <w:r>
        <w:t>textbf</w:t>
      </w:r>
      <w:proofErr w:type="spellEnd"/>
      <w:r>
        <w:t>{Case 1}: Execution of a control thread and two algorithm threads among three processors. The control thread ($CT$) traverses $LCF$, finds $</w:t>
      </w:r>
      <w:proofErr w:type="spellStart"/>
      <w:r>
        <w:t>ms_i</w:t>
      </w:r>
      <w:proofErr w:type="spellEnd"/>
      <w:r>
        <w:t xml:space="preserve">$ to be </w:t>
      </w:r>
      <w:proofErr w:type="gramStart"/>
      <w:r>
        <w:t>executed ,</w:t>
      </w:r>
      <w:proofErr w:type="gramEnd"/>
      <w:r>
        <w:t xml:space="preserve"> runs $</w:t>
      </w:r>
      <w:proofErr w:type="spellStart"/>
      <w:r>
        <w:t>lcp_i</w:t>
      </w:r>
      <w:proofErr w:type="spellEnd"/>
      <w:r>
        <w:t>$, finds $</w:t>
      </w:r>
      <w:proofErr w:type="spellStart"/>
      <w:r>
        <w:t>ap_j</w:t>
      </w:r>
      <w:proofErr w:type="spellEnd"/>
      <w:r>
        <w:t>$, executes $C_1$ unit, executes $C_2$ unit, and then transfers data from $LCD$ to $SMD$ of processor 1. Algorithm thread ($AT$) 1 executes $M_1$ unit, executes $M_2$ after transferring data from $SMD$ to $AD$, runs $M_3$ unit, and feedbacks data to $CT$. When $</w:t>
      </w:r>
      <w:proofErr w:type="spellStart"/>
      <w:r>
        <w:t>ap_j</w:t>
      </w:r>
      <w:proofErr w:type="spellEnd"/>
      <w:r>
        <w:t>$ finishes, $AT$ 1 executes $M_4$ and informs $CT$ of the end of $</w:t>
      </w:r>
      <w:proofErr w:type="spellStart"/>
      <w:r>
        <w:t>ap_j</w:t>
      </w:r>
      <w:proofErr w:type="spellEnd"/>
      <w:r>
        <w:t>$. $CT$ executes $C_3$ to end the process and then finds $</w:t>
      </w:r>
      <w:proofErr w:type="spellStart"/>
      <w:r>
        <w:t>ap</w:t>
      </w:r>
      <w:proofErr w:type="spellEnd"/>
      <w:proofErr w:type="gramStart"/>
      <w:r>
        <w:t>_{</w:t>
      </w:r>
      <w:proofErr w:type="gramEnd"/>
      <w:r>
        <w:t>j+1}$, executes $C_1$ and $C_2$, transfers the data from $LCD$ to $SMD$ of processor 2, $AT$ 2 executes $M_1$ unit, and executes $M_2$ after transferring data from $SMD$ to $AD$. When $</w:t>
      </w:r>
      <w:proofErr w:type="spellStart"/>
      <w:r>
        <w:t>ap</w:t>
      </w:r>
      <w:proofErr w:type="spellEnd"/>
      <w:proofErr w:type="gramStart"/>
      <w:r>
        <w:t>_{</w:t>
      </w:r>
      <w:proofErr w:type="gramEnd"/>
      <w:r>
        <w:t>j+1}$ finishes, $AT$ 2 executes $M_4$ unit and informs $CT$ of the end of $</w:t>
      </w:r>
      <w:proofErr w:type="spellStart"/>
      <w:r>
        <w:t>ap</w:t>
      </w:r>
      <w:proofErr w:type="spellEnd"/>
      <w:r>
        <w:t>_{j+1}$. $CT$ executes $C_3$ to finish the process.</w:t>
      </w:r>
    </w:p>
    <w:p w:rsidR="007B58D6" w:rsidRDefault="007B58D6" w:rsidP="007B58D6">
      <w:r>
        <w:tab/>
      </w:r>
    </w:p>
    <w:p w:rsidR="007B58D6" w:rsidRDefault="007B58D6" w:rsidP="007B58D6">
      <w:r>
        <w:tab/>
        <w:t>\</w:t>
      </w:r>
      <w:proofErr w:type="spellStart"/>
      <w:r>
        <w:t>textbf</w:t>
      </w:r>
      <w:proofErr w:type="spellEnd"/>
      <w:r>
        <w:t>{Case 2}: Execution of control thread and two algorithm threads among three processors together with message mechanism. The $CT$ traverses $LCF$, finds $</w:t>
      </w:r>
      <w:proofErr w:type="spellStart"/>
      <w:r>
        <w:t>ms_i</w:t>
      </w:r>
      <w:proofErr w:type="spellEnd"/>
      <w:r>
        <w:t xml:space="preserve">$ to be </w:t>
      </w:r>
      <w:proofErr w:type="gramStart"/>
      <w:r>
        <w:t>executed ,</w:t>
      </w:r>
      <w:proofErr w:type="gramEnd"/>
      <w:r>
        <w:t xml:space="preserve"> runs $</w:t>
      </w:r>
      <w:proofErr w:type="spellStart"/>
      <w:r>
        <w:t>lcp_i</w:t>
      </w:r>
      <w:proofErr w:type="spellEnd"/>
      <w:r>
        <w:t>$, finds $</w:t>
      </w:r>
      <w:proofErr w:type="spellStart"/>
      <w:r>
        <w:t>ap_j</w:t>
      </w:r>
      <w:proofErr w:type="spellEnd"/>
      <w:r>
        <w:t>$, executes $C_1$ unit, executes $C_2$ unit, and then transfers data from $LCD$ to $SMD$ of processor 1. $AT$ 1 executes $M_1$ unit and executes $M_2$ after transferring data from $SMD$ to $AD$. During the execution of $</w:t>
      </w:r>
      <w:proofErr w:type="spellStart"/>
      <w:r>
        <w:t>ms_i</w:t>
      </w:r>
      <w:proofErr w:type="spellEnd"/>
      <w:r>
        <w:t>$, $CT$ executes $C_4$ to broadcast the message $</w:t>
      </w:r>
      <w:proofErr w:type="spellStart"/>
      <w:r>
        <w:t>dmf_x</w:t>
      </w:r>
      <w:proofErr w:type="spellEnd"/>
      <w:r>
        <w:t>$ to inform $ms</w:t>
      </w:r>
      <w:proofErr w:type="gramStart"/>
      <w:r>
        <w:t>_{</w:t>
      </w:r>
      <w:proofErr w:type="gramEnd"/>
      <w:r>
        <w:t>k}$ to run. After execution of $C_5$, $ms</w:t>
      </w:r>
      <w:proofErr w:type="gramStart"/>
      <w:r>
        <w:t>_{</w:t>
      </w:r>
      <w:proofErr w:type="gramEnd"/>
      <w:r>
        <w:t>k}$ obtains data and starts, and then $CT$ finds $</w:t>
      </w:r>
      <w:proofErr w:type="spellStart"/>
      <w:r>
        <w:t>ap</w:t>
      </w:r>
      <w:proofErr w:type="spellEnd"/>
      <w:r>
        <w:t>_{j+1}$ in $ms_{k}$, executes $C_1$ and $C_2$, transfers the data from $LCD$ to $SMD$ of processor 2, $AT$ 2 executes $M_1$ unit, and executes $M_2$ after transferring data from $SMD$ to $AD$. During the execution of $</w:t>
      </w:r>
      <w:proofErr w:type="spellStart"/>
      <w:r>
        <w:t>ap</w:t>
      </w:r>
      <w:proofErr w:type="spellEnd"/>
      <w:proofErr w:type="gramStart"/>
      <w:r>
        <w:t>_{</w:t>
      </w:r>
      <w:proofErr w:type="gramEnd"/>
      <w:r>
        <w:t>j+1}$, $AT$ 1 executes $M_4$ and informs $CT$ to execute $C_3$. After that, $</w:t>
      </w:r>
      <w:proofErr w:type="spellStart"/>
      <w:r>
        <w:t>ap</w:t>
      </w:r>
      <w:proofErr w:type="spellEnd"/>
      <w:proofErr w:type="gramStart"/>
      <w:r>
        <w:t>_{</w:t>
      </w:r>
      <w:proofErr w:type="gramEnd"/>
      <w:r>
        <w:t>j+1}$ finishes, and then $CT$ executes $C_3$ to finish the process.</w:t>
      </w:r>
    </w:p>
    <w:p w:rsidR="007B58D6" w:rsidRDefault="007B58D6" w:rsidP="007B58D6">
      <w:r>
        <w:tab/>
      </w:r>
    </w:p>
    <w:p w:rsidR="007B58D6" w:rsidRDefault="007B58D6" w:rsidP="007B58D6">
      <w:r>
        <w:tab/>
      </w:r>
    </w:p>
    <w:p w:rsidR="007B58D6" w:rsidRDefault="007B58D6" w:rsidP="007B58D6">
      <w:r>
        <w:tab/>
      </w:r>
    </w:p>
    <w:p w:rsidR="007B58D6" w:rsidRDefault="007B58D6" w:rsidP="007B58D6">
      <w:r>
        <w:tab/>
        <w:t>\begin{figure}</w:t>
      </w:r>
    </w:p>
    <w:p w:rsidR="007B58D6" w:rsidRDefault="007B58D6" w:rsidP="007B58D6">
      <w:r>
        <w:tab/>
      </w:r>
      <w:r>
        <w:tab/>
        <w:t>\centering</w:t>
      </w:r>
    </w:p>
    <w:p w:rsidR="007B58D6" w:rsidRDefault="007B58D6" w:rsidP="007B58D6">
      <w:r>
        <w:tab/>
      </w:r>
      <w:r>
        <w:tab/>
        <w:t>\</w:t>
      </w:r>
      <w:proofErr w:type="spellStart"/>
      <w:r>
        <w:t>includegraphics</w:t>
      </w:r>
      <w:proofErr w:type="spellEnd"/>
      <w:r>
        <w:t>[width=3in]{fig/threadFlow.pdf}</w:t>
      </w:r>
    </w:p>
    <w:p w:rsidR="007B58D6" w:rsidRDefault="007B58D6" w:rsidP="007B58D6">
      <w:r>
        <w:tab/>
      </w:r>
      <w:r>
        <w:tab/>
        <w:t>\</w:t>
      </w:r>
      <w:proofErr w:type="gramStart"/>
      <w:r>
        <w:t>caption{</w:t>
      </w:r>
      <w:proofErr w:type="gramEnd"/>
      <w:r>
        <w:t xml:space="preserve"> Execution of control thread and two algorithm threads among three processors with and without messages.}</w:t>
      </w:r>
    </w:p>
    <w:p w:rsidR="007B58D6" w:rsidRDefault="007B58D6" w:rsidP="007B58D6">
      <w:r>
        <w:tab/>
      </w:r>
      <w:r>
        <w:tab/>
        <w:t>\label{</w:t>
      </w:r>
      <w:proofErr w:type="spellStart"/>
      <w:r>
        <w:t>fig:threadFlow</w:t>
      </w:r>
      <w:proofErr w:type="spellEnd"/>
      <w:r>
        <w:t>}</w:t>
      </w:r>
    </w:p>
    <w:p w:rsidR="007B58D6" w:rsidRDefault="007B58D6" w:rsidP="007B58D6">
      <w:r>
        <w:tab/>
        <w:t>\end{figure}</w:t>
      </w:r>
    </w:p>
    <w:p w:rsidR="007B58D6" w:rsidRDefault="007B58D6" w:rsidP="007B58D6">
      <w:r>
        <w:tab/>
        <w:t>\subsection{Finite state machines}</w:t>
      </w:r>
    </w:p>
    <w:p w:rsidR="007B58D6" w:rsidRDefault="007B58D6" w:rsidP="007B58D6">
      <w:r>
        <w:tab/>
        <w:t>The finite state machines adopt the 5-tuple, which is similar to\</w:t>
      </w:r>
      <w:proofErr w:type="gramStart"/>
      <w:r>
        <w:t>cite{</w:t>
      </w:r>
      <w:proofErr w:type="gramEnd"/>
      <w:r>
        <w:t>Hierons2016Parallel}:</w:t>
      </w:r>
    </w:p>
    <w:p w:rsidR="007B58D6" w:rsidRDefault="007B58D6" w:rsidP="007B58D6">
      <w:r>
        <w:tab/>
        <w:t>\begin{equation}</w:t>
      </w:r>
    </w:p>
    <w:p w:rsidR="007B58D6" w:rsidRDefault="007B58D6" w:rsidP="007B58D6">
      <w:r>
        <w:tab/>
        <w:t>\</w:t>
      </w:r>
      <w:proofErr w:type="spellStart"/>
      <w:r>
        <w:t>mathcal</w:t>
      </w:r>
      <w:proofErr w:type="spellEnd"/>
      <w:r>
        <w:t>{F} = (Q, X, Y, \delta, \lambda),</w:t>
      </w:r>
    </w:p>
    <w:p w:rsidR="007B58D6" w:rsidRDefault="007B58D6" w:rsidP="007B58D6">
      <w:r>
        <w:tab/>
        <w:t>\end{equation}</w:t>
      </w:r>
    </w:p>
    <w:p w:rsidR="007B58D6" w:rsidRDefault="007B58D6" w:rsidP="007B58D6">
      <w:r>
        <w:tab/>
      </w:r>
      <w:proofErr w:type="gramStart"/>
      <w:r>
        <w:t>where</w:t>
      </w:r>
      <w:proofErr w:type="gramEnd"/>
      <w:r>
        <w:t xml:space="preserve"> $Q = \{q_0, q_1,..., </w:t>
      </w:r>
      <w:proofErr w:type="spellStart"/>
      <w:r>
        <w:t>q_i</w:t>
      </w:r>
      <w:proofErr w:type="spellEnd"/>
      <w:r>
        <w:t xml:space="preserve">\}$ is the collection of states, $q_0 \in Q$ is the initial state, $X$ is the finite set of inputs, $Y$ is the finite set of outputs, and $\delta$ is the state transition </w:t>
      </w:r>
      <w:r>
        <w:lastRenderedPageBreak/>
        <w:t>function $\delta: Q\times X \</w:t>
      </w:r>
      <w:proofErr w:type="spellStart"/>
      <w:r>
        <w:t>rightarrow</w:t>
      </w:r>
      <w:proofErr w:type="spellEnd"/>
      <w:r>
        <w:t xml:space="preserve"> Q$. $\lambda$ is the output function $\lambda: Q\times X\</w:t>
      </w:r>
      <w:proofErr w:type="spellStart"/>
      <w:r>
        <w:t>rightarrow</w:t>
      </w:r>
      <w:proofErr w:type="spellEnd"/>
      <w:r>
        <w:t xml:space="preserve"> Y$. If $F$ is in state $q$ and $x$ occurs, then $F$ transitions to state $q' = \</w:t>
      </w:r>
      <w:proofErr w:type="gramStart"/>
      <w:r>
        <w:t>delta(</w:t>
      </w:r>
      <w:proofErr w:type="gramEnd"/>
      <w:r>
        <w:t>q, x)$ and outputs $y = \lambda(q, x)$. This transition is denoted $\tau = (</w:t>
      </w:r>
      <w:proofErr w:type="spellStart"/>
      <w:r>
        <w:t>s</w:t>
      </w:r>
      <w:proofErr w:type="gramStart"/>
      <w:r>
        <w:t>,x</w:t>
      </w:r>
      <w:proofErr w:type="spellEnd"/>
      <w:proofErr w:type="gramEnd"/>
      <w:r>
        <w:t>/</w:t>
      </w:r>
      <w:proofErr w:type="spellStart"/>
      <w:r>
        <w:t>o,s</w:t>
      </w:r>
      <w:proofErr w:type="spellEnd"/>
      <w:r>
        <w:t>')$.</w:t>
      </w:r>
    </w:p>
    <w:p w:rsidR="007B58D6" w:rsidRDefault="007B58D6" w:rsidP="007B58D6">
      <w:r>
        <w:tab/>
      </w:r>
    </w:p>
    <w:p w:rsidR="007B58D6" w:rsidRDefault="007B58D6" w:rsidP="007B58D6">
      <w:r>
        <w:tab/>
        <w:t>Hence, we have the following finite state machines of the master processor:</w:t>
      </w:r>
    </w:p>
    <w:p w:rsidR="007B58D6" w:rsidRDefault="007B58D6" w:rsidP="007B58D6">
      <w:r>
        <w:tab/>
        <w:t>\begin{equation}</w:t>
      </w:r>
    </w:p>
    <w:p w:rsidR="007B58D6" w:rsidRDefault="007B58D6" w:rsidP="007B58D6">
      <w:r>
        <w:tab/>
        <w:t>\label{</w:t>
      </w:r>
      <w:proofErr w:type="spellStart"/>
      <w:r>
        <w:t>FMaster</w:t>
      </w:r>
      <w:proofErr w:type="spellEnd"/>
      <w:r>
        <w:t>}</w:t>
      </w:r>
    </w:p>
    <w:p w:rsidR="007B58D6" w:rsidRDefault="007B58D6" w:rsidP="007B58D6">
      <w:r>
        <w:tab/>
        <w:t>\left</w:t>
      </w:r>
      <w:proofErr w:type="gramStart"/>
      <w:r>
        <w:t>\{</w:t>
      </w:r>
      <w:proofErr w:type="gramEnd"/>
    </w:p>
    <w:p w:rsidR="007B58D6" w:rsidRDefault="007B58D6" w:rsidP="007B58D6">
      <w:r>
        <w:tab/>
        <w:t>\begin{array}{l}</w:t>
      </w:r>
    </w:p>
    <w:p w:rsidR="007B58D6" w:rsidRDefault="007B58D6" w:rsidP="007B58D6">
      <w:r>
        <w:tab/>
        <w:t>\</w:t>
      </w:r>
      <w:proofErr w:type="spellStart"/>
      <w:r>
        <w:t>mathcal</w:t>
      </w:r>
      <w:proofErr w:type="spellEnd"/>
      <w:r>
        <w:t>{F}_{m} = \{</w:t>
      </w:r>
      <w:proofErr w:type="spellStart"/>
      <w:r>
        <w:t>Q_m</w:t>
      </w:r>
      <w:proofErr w:type="spellEnd"/>
      <w:r>
        <w:t xml:space="preserve">, </w:t>
      </w:r>
      <w:proofErr w:type="spellStart"/>
      <w:r>
        <w:t>X_m</w:t>
      </w:r>
      <w:proofErr w:type="spellEnd"/>
      <w:r>
        <w:t xml:space="preserve">, </w:t>
      </w:r>
      <w:proofErr w:type="spellStart"/>
      <w:r>
        <w:t>Y_m</w:t>
      </w:r>
      <w:proofErr w:type="spellEnd"/>
      <w:proofErr w:type="gramStart"/>
      <w:r>
        <w:t>,\</w:t>
      </w:r>
      <w:proofErr w:type="spellStart"/>
      <w:proofErr w:type="gramEnd"/>
      <w:r>
        <w:t>delta_m</w:t>
      </w:r>
      <w:proofErr w:type="spellEnd"/>
      <w:r>
        <w:t>, \</w:t>
      </w:r>
      <w:proofErr w:type="spellStart"/>
      <w:r>
        <w:t>lambda_m</w:t>
      </w:r>
      <w:proofErr w:type="spellEnd"/>
      <w:r>
        <w:t>\},\\</w:t>
      </w:r>
    </w:p>
    <w:p w:rsidR="007B58D6" w:rsidRDefault="007B58D6" w:rsidP="007B58D6">
      <w:r>
        <w:tab/>
      </w:r>
      <w:proofErr w:type="spellStart"/>
      <w:r>
        <w:t>Q_m</w:t>
      </w:r>
      <w:proofErr w:type="spellEnd"/>
      <w:r>
        <w:t xml:space="preserve"> = \{</w:t>
      </w:r>
      <w:proofErr w:type="spellStart"/>
      <w:r>
        <w:t>mstop</w:t>
      </w:r>
      <w:proofErr w:type="spellEnd"/>
      <w:r>
        <w:t xml:space="preserve">, </w:t>
      </w:r>
      <w:proofErr w:type="spellStart"/>
      <w:r>
        <w:t>mrun</w:t>
      </w:r>
      <w:proofErr w:type="spellEnd"/>
      <w:r>
        <w:t xml:space="preserve">, </w:t>
      </w:r>
      <w:proofErr w:type="spellStart"/>
      <w:r>
        <w:t>mbm</w:t>
      </w:r>
      <w:proofErr w:type="spellEnd"/>
      <w:r>
        <w:t xml:space="preserve">, </w:t>
      </w:r>
      <w:proofErr w:type="spellStart"/>
      <w:r>
        <w:t>pdi</w:t>
      </w:r>
      <w:proofErr w:type="spellEnd"/>
      <w:r>
        <w:t>\}</w:t>
      </w:r>
      <w:proofErr w:type="gramStart"/>
      <w:r>
        <w:t>,\</w:t>
      </w:r>
      <w:proofErr w:type="gramEnd"/>
      <w:r>
        <w:t>\</w:t>
      </w:r>
    </w:p>
    <w:p w:rsidR="007B58D6" w:rsidRDefault="007B58D6" w:rsidP="007B58D6">
      <w:r>
        <w:tab/>
      </w:r>
      <w:proofErr w:type="spellStart"/>
      <w:r>
        <w:t>X_m</w:t>
      </w:r>
      <w:proofErr w:type="spellEnd"/>
      <w:r>
        <w:t xml:space="preserve"> = \{x_{m1}, x</w:t>
      </w:r>
      <w:proofErr w:type="gramStart"/>
      <w:r>
        <w:t>_{</w:t>
      </w:r>
      <w:proofErr w:type="gramEnd"/>
      <w:r>
        <w:t>m2}, x_{m3}, x_{m4}, x_{m5}, x_{m6}, x_{m7}\},\\</w:t>
      </w:r>
    </w:p>
    <w:p w:rsidR="007B58D6" w:rsidRDefault="007B58D6" w:rsidP="007B58D6">
      <w:r>
        <w:tab/>
      </w:r>
      <w:proofErr w:type="spellStart"/>
      <w:r>
        <w:t>Y_m</w:t>
      </w:r>
      <w:proofErr w:type="spellEnd"/>
      <w:r>
        <w:t xml:space="preserve"> = \{y_{m1}, y</w:t>
      </w:r>
      <w:proofErr w:type="gramStart"/>
      <w:r>
        <w:t>_{</w:t>
      </w:r>
      <w:proofErr w:type="gramEnd"/>
      <w:r>
        <w:t>m2}, y_{m3}\},</w:t>
      </w:r>
    </w:p>
    <w:p w:rsidR="007B58D6" w:rsidRDefault="007B58D6" w:rsidP="007B58D6">
      <w:r>
        <w:tab/>
        <w:t>\end{array}</w:t>
      </w:r>
    </w:p>
    <w:p w:rsidR="007B58D6" w:rsidRDefault="007B58D6" w:rsidP="007B58D6">
      <w:r>
        <w:tab/>
        <w:t>\right.</w:t>
      </w:r>
    </w:p>
    <w:p w:rsidR="007B58D6" w:rsidRDefault="007B58D6" w:rsidP="007B58D6">
      <w:r>
        <w:tab/>
        <w:t>\end{equation}</w:t>
      </w:r>
    </w:p>
    <w:p w:rsidR="007B58D6" w:rsidRDefault="007B58D6" w:rsidP="007B58D6">
      <w:r>
        <w:tab/>
      </w:r>
      <w:proofErr w:type="gramStart"/>
      <w:r>
        <w:t>where</w:t>
      </w:r>
      <w:proofErr w:type="gramEnd"/>
      <w:r>
        <w:t xml:space="preserve"> $</w:t>
      </w:r>
      <w:proofErr w:type="spellStart"/>
      <w:r>
        <w:t>mstop</w:t>
      </w:r>
      <w:proofErr w:type="spellEnd"/>
      <w:r>
        <w:t>$ is the stop state and the initial state of master processor, $</w:t>
      </w:r>
      <w:proofErr w:type="spellStart"/>
      <w:r>
        <w:t>mrun</w:t>
      </w:r>
      <w:proofErr w:type="spellEnd"/>
      <w:r>
        <w:t>$ is the run state, $</w:t>
      </w:r>
      <w:proofErr w:type="spellStart"/>
      <w:r>
        <w:t>mbm</w:t>
      </w:r>
      <w:proofErr w:type="spellEnd"/>
      <w:r>
        <w:t>$ is the broadcast state, and $</w:t>
      </w:r>
      <w:proofErr w:type="spellStart"/>
      <w:r>
        <w:t>pdi</w:t>
      </w:r>
      <w:proofErr w:type="spellEnd"/>
      <w:r>
        <w:t>$ is the data interaction state. The inputs are defined as follows:</w:t>
      </w:r>
    </w:p>
    <w:p w:rsidR="007B58D6" w:rsidRDefault="007B58D6" w:rsidP="007B58D6">
      <w:r>
        <w:tab/>
        <w:t>\begin{align}</w:t>
      </w:r>
    </w:p>
    <w:p w:rsidR="007B58D6" w:rsidRDefault="007B58D6" w:rsidP="007B58D6">
      <w:r>
        <w:tab/>
        <w:t>\</w:t>
      </w:r>
      <w:proofErr w:type="spellStart"/>
      <w:r>
        <w:t>notag</w:t>
      </w:r>
      <w:proofErr w:type="spellEnd"/>
      <w:r>
        <w:t xml:space="preserve"> x</w:t>
      </w:r>
      <w:proofErr w:type="gramStart"/>
      <w:r>
        <w:t>_{</w:t>
      </w:r>
      <w:proofErr w:type="gramEnd"/>
      <w:r>
        <w:t>m1}&amp;\</w:t>
      </w:r>
      <w:proofErr w:type="spellStart"/>
      <w:r>
        <w:t>Leftrightarrow</w:t>
      </w:r>
      <w:proofErr w:type="spellEnd"/>
      <w:r>
        <w:t xml:space="preserve"> \exists </w:t>
      </w:r>
      <w:proofErr w:type="spellStart"/>
      <w:r>
        <w:t>lcf_i</w:t>
      </w:r>
      <w:proofErr w:type="spellEnd"/>
      <w:r>
        <w:t>: \</w:t>
      </w:r>
      <w:proofErr w:type="spellStart"/>
      <w:r>
        <w:t>mathcal</w:t>
      </w:r>
      <w:proofErr w:type="spellEnd"/>
      <w:r>
        <w:t>{J}_1(</w:t>
      </w:r>
      <w:proofErr w:type="spellStart"/>
      <w:r>
        <w:t>lcf_i</w:t>
      </w:r>
      <w:proofErr w:type="spellEnd"/>
      <w:r>
        <w:t>),\\</w:t>
      </w:r>
    </w:p>
    <w:p w:rsidR="007B58D6" w:rsidRDefault="007B58D6" w:rsidP="007B58D6">
      <w:r>
        <w:tab/>
        <w:t>\</w:t>
      </w:r>
      <w:proofErr w:type="spellStart"/>
      <w:r>
        <w:t>notag</w:t>
      </w:r>
      <w:proofErr w:type="spellEnd"/>
      <w:r>
        <w:t xml:space="preserve"> x</w:t>
      </w:r>
      <w:proofErr w:type="gramStart"/>
      <w:r>
        <w:t>_{</w:t>
      </w:r>
      <w:proofErr w:type="gramEnd"/>
      <w:r>
        <w:t>m2}&amp;\</w:t>
      </w:r>
      <w:proofErr w:type="spellStart"/>
      <w:r>
        <w:t>Leftrightarrow</w:t>
      </w:r>
      <w:proofErr w:type="spellEnd"/>
      <w:r>
        <w:t xml:space="preserve">  \</w:t>
      </w:r>
      <w:proofErr w:type="spellStart"/>
      <w:r>
        <w:t>forall</w:t>
      </w:r>
      <w:proofErr w:type="spellEnd"/>
      <w:r>
        <w:t xml:space="preserve"> </w:t>
      </w:r>
      <w:proofErr w:type="spellStart"/>
      <w:r>
        <w:t>lcf_i</w:t>
      </w:r>
      <w:proofErr w:type="spellEnd"/>
      <w:r>
        <w:t>: \</w:t>
      </w:r>
      <w:proofErr w:type="spellStart"/>
      <w:r>
        <w:t>mathcal</w:t>
      </w:r>
      <w:proofErr w:type="spellEnd"/>
      <w:r>
        <w:t>{J}_0(</w:t>
      </w:r>
      <w:proofErr w:type="spellStart"/>
      <w:r>
        <w:t>lcf_i</w:t>
      </w:r>
      <w:proofErr w:type="spellEnd"/>
      <w:r>
        <w:t>),\\</w:t>
      </w:r>
    </w:p>
    <w:p w:rsidR="007B58D6" w:rsidRDefault="007B58D6" w:rsidP="007B58D6">
      <w:r>
        <w:tab/>
        <w:t>\</w:t>
      </w:r>
      <w:proofErr w:type="spellStart"/>
      <w:r>
        <w:t>notag</w:t>
      </w:r>
      <w:proofErr w:type="spellEnd"/>
      <w:r>
        <w:t xml:space="preserve"> x</w:t>
      </w:r>
      <w:proofErr w:type="gramStart"/>
      <w:r>
        <w:t>_{</w:t>
      </w:r>
      <w:proofErr w:type="gramEnd"/>
      <w:r>
        <w:t>m3}&amp;\</w:t>
      </w:r>
      <w:proofErr w:type="spellStart"/>
      <w:r>
        <w:t>Leftrightarrow</w:t>
      </w:r>
      <w:proofErr w:type="spellEnd"/>
      <w:r>
        <w:t xml:space="preserve"> \exists </w:t>
      </w:r>
      <w:proofErr w:type="spellStart"/>
      <w:r>
        <w:t>mf_i</w:t>
      </w:r>
      <w:proofErr w:type="spellEnd"/>
      <w:r>
        <w:t>: \</w:t>
      </w:r>
      <w:proofErr w:type="spellStart"/>
      <w:r>
        <w:t>mathcal</w:t>
      </w:r>
      <w:proofErr w:type="spellEnd"/>
      <w:r>
        <w:t>{J}_1(</w:t>
      </w:r>
      <w:proofErr w:type="spellStart"/>
      <w:r>
        <w:t>mf_i</w:t>
      </w:r>
      <w:proofErr w:type="spellEnd"/>
      <w:r>
        <w:t>),\\</w:t>
      </w:r>
    </w:p>
    <w:p w:rsidR="007B58D6" w:rsidRDefault="007B58D6" w:rsidP="007B58D6">
      <w:r>
        <w:tab/>
        <w:t>\</w:t>
      </w:r>
      <w:proofErr w:type="spellStart"/>
      <w:r>
        <w:t>notag</w:t>
      </w:r>
      <w:proofErr w:type="spellEnd"/>
      <w:r>
        <w:t xml:space="preserve"> x</w:t>
      </w:r>
      <w:proofErr w:type="gramStart"/>
      <w:r>
        <w:t>_{</w:t>
      </w:r>
      <w:proofErr w:type="gramEnd"/>
      <w:r>
        <w:t>m4}&amp;\</w:t>
      </w:r>
      <w:proofErr w:type="spellStart"/>
      <w:r>
        <w:t>Leftrightarrow</w:t>
      </w:r>
      <w:proofErr w:type="spellEnd"/>
      <w:r>
        <w:t xml:space="preserve"> \</w:t>
      </w:r>
      <w:proofErr w:type="spellStart"/>
      <w:r>
        <w:t>forall</w:t>
      </w:r>
      <w:proofErr w:type="spellEnd"/>
      <w:r>
        <w:t xml:space="preserve"> </w:t>
      </w:r>
      <w:proofErr w:type="spellStart"/>
      <w:r>
        <w:t>mf_i</w:t>
      </w:r>
      <w:proofErr w:type="spellEnd"/>
      <w:r>
        <w:t>: \</w:t>
      </w:r>
      <w:proofErr w:type="spellStart"/>
      <w:r>
        <w:t>mathcal</w:t>
      </w:r>
      <w:proofErr w:type="spellEnd"/>
      <w:r>
        <w:t>{J}_0(</w:t>
      </w:r>
      <w:proofErr w:type="spellStart"/>
      <w:r>
        <w:t>mf_i</w:t>
      </w:r>
      <w:proofErr w:type="spellEnd"/>
      <w:r>
        <w:t>),\\</w:t>
      </w:r>
    </w:p>
    <w:p w:rsidR="007B58D6" w:rsidRDefault="007B58D6" w:rsidP="007B58D6">
      <w:r>
        <w:tab/>
        <w:t>\</w:t>
      </w:r>
      <w:proofErr w:type="spellStart"/>
      <w:r>
        <w:t>notag</w:t>
      </w:r>
      <w:proofErr w:type="spellEnd"/>
      <w:r>
        <w:t xml:space="preserve"> x</w:t>
      </w:r>
      <w:proofErr w:type="gramStart"/>
      <w:r>
        <w:t>_{</w:t>
      </w:r>
      <w:proofErr w:type="gramEnd"/>
      <w:r>
        <w:t>m5}&amp;\</w:t>
      </w:r>
      <w:proofErr w:type="spellStart"/>
      <w:r>
        <w:t>Leftrightarrow</w:t>
      </w:r>
      <w:proofErr w:type="spellEnd"/>
      <w:r>
        <w:t xml:space="preserve"> \exists </w:t>
      </w:r>
      <w:proofErr w:type="spellStart"/>
      <w:r>
        <w:t>msf_i</w:t>
      </w:r>
      <w:proofErr w:type="spellEnd"/>
      <w:r>
        <w:t xml:space="preserve">, </w:t>
      </w:r>
      <w:proofErr w:type="spellStart"/>
      <w:r>
        <w:t>mss_j</w:t>
      </w:r>
      <w:proofErr w:type="spellEnd"/>
      <w:r>
        <w:t>: \</w:t>
      </w:r>
      <w:proofErr w:type="spellStart"/>
      <w:r>
        <w:t>mathcal</w:t>
      </w:r>
      <w:proofErr w:type="spellEnd"/>
      <w:r>
        <w:t>{J}_1(</w:t>
      </w:r>
      <w:proofErr w:type="spellStart"/>
      <w:r>
        <w:t>msf_i</w:t>
      </w:r>
      <w:proofErr w:type="spellEnd"/>
      <w:r>
        <w:t>) \</w:t>
      </w:r>
      <w:proofErr w:type="spellStart"/>
      <w:r>
        <w:t>lor</w:t>
      </w:r>
      <w:proofErr w:type="spellEnd"/>
      <w:r>
        <w:t xml:space="preserve"> \</w:t>
      </w:r>
      <w:proofErr w:type="spellStart"/>
      <w:r>
        <w:t>mathcal</w:t>
      </w:r>
      <w:proofErr w:type="spellEnd"/>
      <w:r>
        <w:t>{J}_1(</w:t>
      </w:r>
      <w:proofErr w:type="spellStart"/>
      <w:r>
        <w:t>mss_j</w:t>
      </w:r>
      <w:proofErr w:type="spellEnd"/>
      <w:r>
        <w:t>),\\</w:t>
      </w:r>
    </w:p>
    <w:p w:rsidR="007B58D6" w:rsidRDefault="007B58D6" w:rsidP="007B58D6">
      <w:r>
        <w:tab/>
        <w:t>\</w:t>
      </w:r>
      <w:proofErr w:type="spellStart"/>
      <w:r>
        <w:t>notag</w:t>
      </w:r>
      <w:proofErr w:type="spellEnd"/>
      <w:r>
        <w:t xml:space="preserve"> x_{m6}&amp;\</w:t>
      </w:r>
      <w:proofErr w:type="spellStart"/>
      <w:r>
        <w:t>Leftrightarrow</w:t>
      </w:r>
      <w:proofErr w:type="spellEnd"/>
      <w:r>
        <w:t xml:space="preserve"> \</w:t>
      </w:r>
      <w:proofErr w:type="spellStart"/>
      <w:r>
        <w:t>forall</w:t>
      </w:r>
      <w:proofErr w:type="spellEnd"/>
      <w:r>
        <w:t xml:space="preserve"> </w:t>
      </w:r>
      <w:proofErr w:type="spellStart"/>
      <w:r>
        <w:t>msf_i</w:t>
      </w:r>
      <w:proofErr w:type="spellEnd"/>
      <w:r>
        <w:t xml:space="preserve">, </w:t>
      </w:r>
      <w:proofErr w:type="spellStart"/>
      <w:r>
        <w:t>mss_j</w:t>
      </w:r>
      <w:proofErr w:type="spellEnd"/>
      <w:r>
        <w:t xml:space="preserve">, </w:t>
      </w:r>
      <w:proofErr w:type="spellStart"/>
      <w:r>
        <w:t>mf_k</w:t>
      </w:r>
      <w:proofErr w:type="spellEnd"/>
      <w:r>
        <w:t>: \</w:t>
      </w:r>
      <w:proofErr w:type="spellStart"/>
      <w:r>
        <w:t>mathcal</w:t>
      </w:r>
      <w:proofErr w:type="spellEnd"/>
      <w:r>
        <w:t>{J}_0(</w:t>
      </w:r>
      <w:proofErr w:type="spellStart"/>
      <w:r>
        <w:t>msf_i</w:t>
      </w:r>
      <w:proofErr w:type="spellEnd"/>
      <w:r>
        <w:t>) \land \</w:t>
      </w:r>
      <w:proofErr w:type="spellStart"/>
      <w:r>
        <w:t>mathcal</w:t>
      </w:r>
      <w:proofErr w:type="spellEnd"/>
      <w:r>
        <w:t>{J}_0(</w:t>
      </w:r>
      <w:proofErr w:type="spellStart"/>
      <w:r>
        <w:t>mss_j</w:t>
      </w:r>
      <w:proofErr w:type="spellEnd"/>
      <w:r>
        <w:t>) \land \</w:t>
      </w:r>
      <w:proofErr w:type="spellStart"/>
      <w:r>
        <w:t>mathcal</w:t>
      </w:r>
      <w:proofErr w:type="spellEnd"/>
      <w:r>
        <w:t>{J}_0(</w:t>
      </w:r>
      <w:proofErr w:type="spellStart"/>
      <w:r>
        <w:t>mf_k</w:t>
      </w:r>
      <w:proofErr w:type="spellEnd"/>
      <w:r>
        <w:t>),\\</w:t>
      </w:r>
    </w:p>
    <w:p w:rsidR="007B58D6" w:rsidRDefault="007B58D6" w:rsidP="007B58D6">
      <w:r>
        <w:tab/>
        <w:t>\</w:t>
      </w:r>
      <w:proofErr w:type="spellStart"/>
      <w:r>
        <w:t>notag</w:t>
      </w:r>
      <w:proofErr w:type="spellEnd"/>
      <w:r>
        <w:t xml:space="preserve"> x_{m7}&amp;\</w:t>
      </w:r>
      <w:proofErr w:type="spellStart"/>
      <w:r>
        <w:t>Leftrightarrow</w:t>
      </w:r>
      <w:proofErr w:type="spellEnd"/>
      <w:r>
        <w:t xml:space="preserve"> \</w:t>
      </w:r>
      <w:proofErr w:type="spellStart"/>
      <w:r>
        <w:t>forall</w:t>
      </w:r>
      <w:proofErr w:type="spellEnd"/>
      <w:r>
        <w:t xml:space="preserve"> </w:t>
      </w:r>
      <w:proofErr w:type="spellStart"/>
      <w:r>
        <w:t>msf_i</w:t>
      </w:r>
      <w:proofErr w:type="spellEnd"/>
      <w:r>
        <w:t xml:space="preserve">, </w:t>
      </w:r>
      <w:proofErr w:type="spellStart"/>
      <w:r>
        <w:t>mss_j</w:t>
      </w:r>
      <w:proofErr w:type="spellEnd"/>
      <w:r>
        <w:t xml:space="preserve">, \exists </w:t>
      </w:r>
      <w:proofErr w:type="spellStart"/>
      <w:r>
        <w:t>mf_k</w:t>
      </w:r>
      <w:proofErr w:type="spellEnd"/>
      <w:r>
        <w:t>: \</w:t>
      </w:r>
      <w:proofErr w:type="spellStart"/>
      <w:r>
        <w:t>mathcal</w:t>
      </w:r>
      <w:proofErr w:type="spellEnd"/>
      <w:r>
        <w:t>{J}_0(</w:t>
      </w:r>
      <w:proofErr w:type="spellStart"/>
      <w:r>
        <w:t>msf_i</w:t>
      </w:r>
      <w:proofErr w:type="spellEnd"/>
      <w:r>
        <w:t>) \land \</w:t>
      </w:r>
      <w:proofErr w:type="spellStart"/>
      <w:r>
        <w:t>mathcal</w:t>
      </w:r>
      <w:proofErr w:type="spellEnd"/>
      <w:r>
        <w:t>{J}_0(</w:t>
      </w:r>
      <w:proofErr w:type="spellStart"/>
      <w:r>
        <w:t>mss_j</w:t>
      </w:r>
      <w:proofErr w:type="spellEnd"/>
      <w:r>
        <w:t>) \land \</w:t>
      </w:r>
      <w:proofErr w:type="spellStart"/>
      <w:r>
        <w:t>mathcal</w:t>
      </w:r>
      <w:proofErr w:type="spellEnd"/>
      <w:r>
        <w:t>{J}_1(</w:t>
      </w:r>
      <w:proofErr w:type="spellStart"/>
      <w:r>
        <w:t>mf_k</w:t>
      </w:r>
      <w:proofErr w:type="spellEnd"/>
      <w:r>
        <w:t>),\\</w:t>
      </w:r>
    </w:p>
    <w:p w:rsidR="007B58D6" w:rsidRDefault="007B58D6" w:rsidP="007B58D6">
      <w:r>
        <w:tab/>
        <w:t>\</w:t>
      </w:r>
      <w:proofErr w:type="spellStart"/>
      <w:r>
        <w:t>notag</w:t>
      </w:r>
      <w:proofErr w:type="spellEnd"/>
      <w:r>
        <w:t xml:space="preserve"> y</w:t>
      </w:r>
      <w:proofErr w:type="gramStart"/>
      <w:r>
        <w:t>_{</w:t>
      </w:r>
      <w:proofErr w:type="gramEnd"/>
      <w:r>
        <w:t>m1}&amp;\</w:t>
      </w:r>
      <w:proofErr w:type="spellStart"/>
      <w:r>
        <w:t>Leftrightarrow</w:t>
      </w:r>
      <w:proofErr w:type="spellEnd"/>
      <w:r>
        <w:t xml:space="preserve"> C_1,\\</w:t>
      </w:r>
    </w:p>
    <w:p w:rsidR="007B58D6" w:rsidRDefault="007B58D6" w:rsidP="007B58D6">
      <w:r>
        <w:tab/>
        <w:t>\</w:t>
      </w:r>
      <w:proofErr w:type="spellStart"/>
      <w:r>
        <w:t>notag</w:t>
      </w:r>
      <w:proofErr w:type="spellEnd"/>
      <w:r>
        <w:t xml:space="preserve"> y</w:t>
      </w:r>
      <w:proofErr w:type="gramStart"/>
      <w:r>
        <w:t>_{</w:t>
      </w:r>
      <w:proofErr w:type="gramEnd"/>
      <w:r>
        <w:t>m2}&amp;\</w:t>
      </w:r>
      <w:proofErr w:type="spellStart"/>
      <w:r>
        <w:t>Leftrightarrow</w:t>
      </w:r>
      <w:proofErr w:type="spellEnd"/>
      <w:r>
        <w:t xml:space="preserve"> C_4,\\</w:t>
      </w:r>
    </w:p>
    <w:p w:rsidR="007B58D6" w:rsidRDefault="007B58D6" w:rsidP="007B58D6">
      <w:r>
        <w:tab/>
        <w:t>\</w:t>
      </w:r>
      <w:proofErr w:type="spellStart"/>
      <w:r>
        <w:t>notag</w:t>
      </w:r>
      <w:proofErr w:type="spellEnd"/>
      <w:r>
        <w:t xml:space="preserve"> y</w:t>
      </w:r>
      <w:proofErr w:type="gramStart"/>
      <w:r>
        <w:t>_{</w:t>
      </w:r>
      <w:proofErr w:type="gramEnd"/>
      <w:r>
        <w:t>m3}&amp;\</w:t>
      </w:r>
      <w:proofErr w:type="spellStart"/>
      <w:r>
        <w:t>Leftrightarrow</w:t>
      </w:r>
      <w:proofErr w:type="spellEnd"/>
      <w:r>
        <w:t xml:space="preserve"> C_2\quad or\quad C_3.</w:t>
      </w:r>
    </w:p>
    <w:p w:rsidR="007B58D6" w:rsidRDefault="007B58D6" w:rsidP="007B58D6">
      <w:r>
        <w:tab/>
        <w:t>\end{align}</w:t>
      </w:r>
    </w:p>
    <w:p w:rsidR="007B58D6" w:rsidRDefault="007B58D6" w:rsidP="007B58D6">
      <w:r>
        <w:tab/>
        <w:t>Here, e.g., $x</w:t>
      </w:r>
      <w:proofErr w:type="gramStart"/>
      <w:r>
        <w:t>_{</w:t>
      </w:r>
      <w:proofErr w:type="gramEnd"/>
      <w:r>
        <w:t>m1}\</w:t>
      </w:r>
      <w:proofErr w:type="spellStart"/>
      <w:r>
        <w:t>Leftrightarrow</w:t>
      </w:r>
      <w:proofErr w:type="spellEnd"/>
      <w:r>
        <w:t xml:space="preserve"> \exists </w:t>
      </w:r>
      <w:proofErr w:type="spellStart"/>
      <w:r>
        <w:t>lcf_i</w:t>
      </w:r>
      <w:proofErr w:type="spellEnd"/>
      <w:r>
        <w:t>: \</w:t>
      </w:r>
      <w:proofErr w:type="spellStart"/>
      <w:r>
        <w:t>mathcal</w:t>
      </w:r>
      <w:proofErr w:type="spellEnd"/>
      <w:r>
        <w:t>{J}_1(</w:t>
      </w:r>
      <w:proofErr w:type="spellStart"/>
      <w:r>
        <w:t>lcf_i</w:t>
      </w:r>
      <w:proofErr w:type="spellEnd"/>
      <w:r>
        <w:t>)$ denotes that $x_{m1}$ is an input of $</w:t>
      </w:r>
      <w:proofErr w:type="spellStart"/>
      <w:r>
        <w:t>X_m</w:t>
      </w:r>
      <w:proofErr w:type="spellEnd"/>
      <w:r>
        <w:t>$ and this input is equivalent to the existence of a logic control flag $</w:t>
      </w:r>
      <w:proofErr w:type="spellStart"/>
      <w:r>
        <w:t>lcf_i</w:t>
      </w:r>
      <w:proofErr w:type="spellEnd"/>
      <w:r>
        <w:t>$ whose value is 1.</w:t>
      </w:r>
    </w:p>
    <w:p w:rsidR="007B58D6" w:rsidRDefault="007B58D6" w:rsidP="007B58D6">
      <w:r>
        <w:tab/>
      </w:r>
    </w:p>
    <w:p w:rsidR="007B58D6" w:rsidRDefault="007B58D6" w:rsidP="007B58D6">
      <w:r>
        <w:tab/>
        <w:t>We than can obtain the state transitions of the master processor:</w:t>
      </w:r>
    </w:p>
    <w:p w:rsidR="007B58D6" w:rsidRDefault="007B58D6" w:rsidP="007B58D6">
      <w:r>
        <w:tab/>
        <w:t>\begin{equation}</w:t>
      </w:r>
    </w:p>
    <w:p w:rsidR="007B58D6" w:rsidRDefault="007B58D6" w:rsidP="007B58D6">
      <w:r>
        <w:tab/>
        <w:t>\left</w:t>
      </w:r>
      <w:proofErr w:type="gramStart"/>
      <w:r>
        <w:t>\{</w:t>
      </w:r>
      <w:proofErr w:type="gramEnd"/>
    </w:p>
    <w:p w:rsidR="007B58D6" w:rsidRDefault="007B58D6" w:rsidP="007B58D6">
      <w:r>
        <w:tab/>
        <w:t>\begin{array}{l}</w:t>
      </w:r>
    </w:p>
    <w:p w:rsidR="007B58D6" w:rsidRDefault="007B58D6" w:rsidP="007B58D6">
      <w:r>
        <w:tab/>
        <w:t>\tau_m1 = (</w:t>
      </w:r>
      <w:proofErr w:type="spellStart"/>
      <w:r>
        <w:t>mstop</w:t>
      </w:r>
      <w:proofErr w:type="spellEnd"/>
      <w:r>
        <w:t>, x</w:t>
      </w:r>
      <w:proofErr w:type="gramStart"/>
      <w:r>
        <w:t>_{</w:t>
      </w:r>
      <w:proofErr w:type="gramEnd"/>
      <w:r>
        <w:t xml:space="preserve">m1}/y_{m1}, </w:t>
      </w:r>
      <w:proofErr w:type="spellStart"/>
      <w:r>
        <w:t>mrun</w:t>
      </w:r>
      <w:proofErr w:type="spellEnd"/>
      <w:r>
        <w:t>),\\</w:t>
      </w:r>
    </w:p>
    <w:p w:rsidR="007B58D6" w:rsidRDefault="007B58D6" w:rsidP="007B58D6">
      <w:r>
        <w:tab/>
        <w:t>\tau_m2 = (</w:t>
      </w:r>
      <w:proofErr w:type="spellStart"/>
      <w:r>
        <w:t>mrun</w:t>
      </w:r>
      <w:proofErr w:type="spellEnd"/>
      <w:r>
        <w:t>, x</w:t>
      </w:r>
      <w:proofErr w:type="gramStart"/>
      <w:r>
        <w:t>_{</w:t>
      </w:r>
      <w:proofErr w:type="gramEnd"/>
      <w:r>
        <w:t xml:space="preserve">m2}, </w:t>
      </w:r>
      <w:proofErr w:type="spellStart"/>
      <w:r>
        <w:t>mstop</w:t>
      </w:r>
      <w:proofErr w:type="spellEnd"/>
      <w:r>
        <w:t>),\\</w:t>
      </w:r>
    </w:p>
    <w:p w:rsidR="007B58D6" w:rsidRDefault="007B58D6" w:rsidP="007B58D6">
      <w:r>
        <w:lastRenderedPageBreak/>
        <w:tab/>
        <w:t>\tau_m3 = (</w:t>
      </w:r>
      <w:proofErr w:type="spellStart"/>
      <w:r>
        <w:t>mrun</w:t>
      </w:r>
      <w:proofErr w:type="spellEnd"/>
      <w:r>
        <w:t>, x</w:t>
      </w:r>
      <w:proofErr w:type="gramStart"/>
      <w:r>
        <w:t>_{</w:t>
      </w:r>
      <w:proofErr w:type="gramEnd"/>
      <w:r>
        <w:t xml:space="preserve">m3}/y_{m2}, </w:t>
      </w:r>
      <w:proofErr w:type="spellStart"/>
      <w:r>
        <w:t>mbm</w:t>
      </w:r>
      <w:proofErr w:type="spellEnd"/>
      <w:r>
        <w:t>),\\</w:t>
      </w:r>
    </w:p>
    <w:p w:rsidR="007B58D6" w:rsidRDefault="007B58D6" w:rsidP="007B58D6">
      <w:r>
        <w:tab/>
        <w:t>\tau_m4 = (</w:t>
      </w:r>
      <w:proofErr w:type="spellStart"/>
      <w:r>
        <w:t>mbm</w:t>
      </w:r>
      <w:proofErr w:type="spellEnd"/>
      <w:r>
        <w:t>, x</w:t>
      </w:r>
      <w:proofErr w:type="gramStart"/>
      <w:r>
        <w:t>_{</w:t>
      </w:r>
      <w:proofErr w:type="gramEnd"/>
      <w:r>
        <w:t xml:space="preserve">m4}, </w:t>
      </w:r>
      <w:proofErr w:type="spellStart"/>
      <w:r>
        <w:t>mrun</w:t>
      </w:r>
      <w:proofErr w:type="spellEnd"/>
      <w:r>
        <w:t>),\\</w:t>
      </w:r>
    </w:p>
    <w:p w:rsidR="007B58D6" w:rsidRDefault="007B58D6" w:rsidP="007B58D6">
      <w:r>
        <w:tab/>
        <w:t>\tau_m5 = (</w:t>
      </w:r>
      <w:proofErr w:type="spellStart"/>
      <w:r>
        <w:t>mrun</w:t>
      </w:r>
      <w:proofErr w:type="spellEnd"/>
      <w:r>
        <w:t>, x</w:t>
      </w:r>
      <w:proofErr w:type="gramStart"/>
      <w:r>
        <w:t>_{</w:t>
      </w:r>
      <w:proofErr w:type="gramEnd"/>
      <w:r>
        <w:t xml:space="preserve">m5}/y_{m3}, </w:t>
      </w:r>
      <w:proofErr w:type="spellStart"/>
      <w:r>
        <w:t>pdi</w:t>
      </w:r>
      <w:proofErr w:type="spellEnd"/>
      <w:r>
        <w:t>),\\</w:t>
      </w:r>
    </w:p>
    <w:p w:rsidR="007B58D6" w:rsidRDefault="007B58D6" w:rsidP="007B58D6">
      <w:r>
        <w:tab/>
        <w:t>\tau_m6 = (</w:t>
      </w:r>
      <w:proofErr w:type="spellStart"/>
      <w:r>
        <w:t>pdi</w:t>
      </w:r>
      <w:proofErr w:type="spellEnd"/>
      <w:r>
        <w:t>, x</w:t>
      </w:r>
      <w:proofErr w:type="gramStart"/>
      <w:r>
        <w:t>_{</w:t>
      </w:r>
      <w:proofErr w:type="gramEnd"/>
      <w:r>
        <w:t xml:space="preserve">m6}, </w:t>
      </w:r>
      <w:proofErr w:type="spellStart"/>
      <w:r>
        <w:t>mrun</w:t>
      </w:r>
      <w:proofErr w:type="spellEnd"/>
      <w:r>
        <w:t>),\\</w:t>
      </w:r>
    </w:p>
    <w:p w:rsidR="007B58D6" w:rsidRDefault="007B58D6" w:rsidP="007B58D6">
      <w:r>
        <w:tab/>
        <w:t>\tau_m7 = (</w:t>
      </w:r>
      <w:proofErr w:type="spellStart"/>
      <w:r>
        <w:t>mbm</w:t>
      </w:r>
      <w:proofErr w:type="spellEnd"/>
      <w:r>
        <w:t>, x</w:t>
      </w:r>
      <w:proofErr w:type="gramStart"/>
      <w:r>
        <w:t>_{</w:t>
      </w:r>
      <w:proofErr w:type="gramEnd"/>
      <w:r>
        <w:t xml:space="preserve">m5}/y_{m3}, </w:t>
      </w:r>
      <w:proofErr w:type="spellStart"/>
      <w:r>
        <w:t>pdi</w:t>
      </w:r>
      <w:proofErr w:type="spellEnd"/>
      <w:r>
        <w:t>),\\</w:t>
      </w:r>
    </w:p>
    <w:p w:rsidR="007B58D6" w:rsidRDefault="007B58D6" w:rsidP="007B58D6">
      <w:r>
        <w:tab/>
        <w:t>\tau_m8 = (</w:t>
      </w:r>
      <w:proofErr w:type="spellStart"/>
      <w:r>
        <w:t>pdi</w:t>
      </w:r>
      <w:proofErr w:type="spellEnd"/>
      <w:r>
        <w:t>, x</w:t>
      </w:r>
      <w:proofErr w:type="gramStart"/>
      <w:r>
        <w:t>_{</w:t>
      </w:r>
      <w:proofErr w:type="gramEnd"/>
      <w:r>
        <w:t xml:space="preserve">m7}, </w:t>
      </w:r>
      <w:proofErr w:type="spellStart"/>
      <w:r>
        <w:t>mbm</w:t>
      </w:r>
      <w:proofErr w:type="spellEnd"/>
      <w:r>
        <w:t>).\\</w:t>
      </w:r>
    </w:p>
    <w:p w:rsidR="007B58D6" w:rsidRDefault="007B58D6" w:rsidP="007B58D6">
      <w:r>
        <w:tab/>
        <w:t>\end{array}</w:t>
      </w:r>
    </w:p>
    <w:p w:rsidR="007B58D6" w:rsidRDefault="007B58D6" w:rsidP="007B58D6">
      <w:r>
        <w:tab/>
        <w:t>\right.</w:t>
      </w:r>
    </w:p>
    <w:p w:rsidR="007B58D6" w:rsidRDefault="007B58D6" w:rsidP="007B58D6">
      <w:r>
        <w:tab/>
        <w:t>\end{equation}</w:t>
      </w:r>
    </w:p>
    <w:p w:rsidR="007B58D6" w:rsidRDefault="007B58D6" w:rsidP="007B58D6">
      <w:r>
        <w:tab/>
      </w:r>
    </w:p>
    <w:p w:rsidR="007B58D6" w:rsidRDefault="007B58D6" w:rsidP="007B58D6">
      <w:r>
        <w:tab/>
      </w:r>
    </w:p>
    <w:p w:rsidR="007B58D6" w:rsidRDefault="007B58D6" w:rsidP="007B58D6">
      <w:r>
        <w:tab/>
        <w:t>The finite state machines of every slave processor are as follows:</w:t>
      </w:r>
    </w:p>
    <w:p w:rsidR="007B58D6" w:rsidRDefault="007B58D6" w:rsidP="007B58D6">
      <w:r>
        <w:tab/>
        <w:t>\begin{equation}</w:t>
      </w:r>
    </w:p>
    <w:p w:rsidR="007B58D6" w:rsidRDefault="007B58D6" w:rsidP="007B58D6">
      <w:r>
        <w:tab/>
        <w:t>\label{</w:t>
      </w:r>
      <w:proofErr w:type="spellStart"/>
      <w:r>
        <w:t>FSlave</w:t>
      </w:r>
      <w:proofErr w:type="spellEnd"/>
      <w:r>
        <w:t>}</w:t>
      </w:r>
    </w:p>
    <w:p w:rsidR="007B58D6" w:rsidRDefault="007B58D6" w:rsidP="007B58D6">
      <w:r>
        <w:tab/>
        <w:t>\left</w:t>
      </w:r>
      <w:proofErr w:type="gramStart"/>
      <w:r>
        <w:t>\{</w:t>
      </w:r>
      <w:proofErr w:type="gramEnd"/>
    </w:p>
    <w:p w:rsidR="007B58D6" w:rsidRDefault="007B58D6" w:rsidP="007B58D6">
      <w:r>
        <w:tab/>
        <w:t>\begin{array}{l}</w:t>
      </w:r>
    </w:p>
    <w:p w:rsidR="007B58D6" w:rsidRDefault="007B58D6" w:rsidP="007B58D6">
      <w:r>
        <w:tab/>
        <w:t>\</w:t>
      </w:r>
      <w:proofErr w:type="spellStart"/>
      <w:r>
        <w:t>mathcal</w:t>
      </w:r>
      <w:proofErr w:type="spellEnd"/>
      <w:r>
        <w:t>{F}_{s} = \{Q_s, X_s, Y_s, \</w:t>
      </w:r>
      <w:proofErr w:type="spellStart"/>
      <w:r>
        <w:t>delta_s</w:t>
      </w:r>
      <w:proofErr w:type="spellEnd"/>
      <w:r>
        <w:t>, \</w:t>
      </w:r>
      <w:proofErr w:type="spellStart"/>
      <w:r>
        <w:t>lambda_s</w:t>
      </w:r>
      <w:proofErr w:type="spellEnd"/>
      <w:r>
        <w:t>\},\\</w:t>
      </w:r>
    </w:p>
    <w:p w:rsidR="007B58D6" w:rsidRDefault="007B58D6" w:rsidP="007B58D6">
      <w:r>
        <w:tab/>
        <w:t>Q_s = \{</w:t>
      </w:r>
      <w:proofErr w:type="spellStart"/>
      <w:r>
        <w:t>sstop</w:t>
      </w:r>
      <w:proofErr w:type="spellEnd"/>
      <w:r>
        <w:t xml:space="preserve">, </w:t>
      </w:r>
      <w:proofErr w:type="spellStart"/>
      <w:r>
        <w:t>sready</w:t>
      </w:r>
      <w:proofErr w:type="spellEnd"/>
      <w:r>
        <w:t xml:space="preserve">, </w:t>
      </w:r>
      <w:proofErr w:type="spellStart"/>
      <w:r>
        <w:t>srun</w:t>
      </w:r>
      <w:proofErr w:type="spellEnd"/>
      <w:r>
        <w:t xml:space="preserve">, </w:t>
      </w:r>
      <w:proofErr w:type="spellStart"/>
      <w:r>
        <w:t>pdi</w:t>
      </w:r>
      <w:proofErr w:type="spellEnd"/>
      <w:r>
        <w:t>\}</w:t>
      </w:r>
      <w:proofErr w:type="gramStart"/>
      <w:r>
        <w:t>,\</w:t>
      </w:r>
      <w:proofErr w:type="gramEnd"/>
      <w:r>
        <w:t>\</w:t>
      </w:r>
    </w:p>
    <w:p w:rsidR="007B58D6" w:rsidRDefault="007B58D6" w:rsidP="007B58D6">
      <w:r>
        <w:tab/>
        <w:t>X_s = \{x_{s1}, x</w:t>
      </w:r>
      <w:proofErr w:type="gramStart"/>
      <w:r>
        <w:t>_{</w:t>
      </w:r>
      <w:proofErr w:type="gramEnd"/>
      <w:r>
        <w:t>s2}, x_{s3}, x_{s4}, x_{s5}\},\\</w:t>
      </w:r>
    </w:p>
    <w:p w:rsidR="007B58D6" w:rsidRDefault="007B58D6" w:rsidP="007B58D6">
      <w:r>
        <w:tab/>
        <w:t>Y_s = \{y_{s1}, y</w:t>
      </w:r>
      <w:proofErr w:type="gramStart"/>
      <w:r>
        <w:t>_{</w:t>
      </w:r>
      <w:proofErr w:type="gramEnd"/>
      <w:r>
        <w:t>s2}, y_{s3}\},\\</w:t>
      </w:r>
    </w:p>
    <w:p w:rsidR="007B58D6" w:rsidRDefault="007B58D6" w:rsidP="007B58D6">
      <w:r>
        <w:tab/>
        <w:t>\end{array}</w:t>
      </w:r>
    </w:p>
    <w:p w:rsidR="007B58D6" w:rsidRDefault="007B58D6" w:rsidP="007B58D6">
      <w:r>
        <w:tab/>
        <w:t>\right.</w:t>
      </w:r>
    </w:p>
    <w:p w:rsidR="007B58D6" w:rsidRDefault="007B58D6" w:rsidP="007B58D6">
      <w:r>
        <w:tab/>
        <w:t>\end{equation}</w:t>
      </w:r>
    </w:p>
    <w:p w:rsidR="007B58D6" w:rsidRDefault="007B58D6" w:rsidP="007B58D6">
      <w:r>
        <w:tab/>
      </w:r>
      <w:proofErr w:type="gramStart"/>
      <w:r>
        <w:t>where</w:t>
      </w:r>
      <w:proofErr w:type="gramEnd"/>
      <w:r>
        <w:t xml:space="preserve"> $</w:t>
      </w:r>
      <w:proofErr w:type="spellStart"/>
      <w:r>
        <w:t>sstop</w:t>
      </w:r>
      <w:proofErr w:type="spellEnd"/>
      <w:r>
        <w:t>$ is the stop state and the initial state, $</w:t>
      </w:r>
      <w:proofErr w:type="spellStart"/>
      <w:r>
        <w:t>srun</w:t>
      </w:r>
      <w:proofErr w:type="spellEnd"/>
      <w:r>
        <w:t>$ is the run state, $</w:t>
      </w:r>
      <w:proofErr w:type="spellStart"/>
      <w:r>
        <w:t>sready</w:t>
      </w:r>
      <w:proofErr w:type="spellEnd"/>
      <w:r>
        <w:t>$ is the ready state, and $</w:t>
      </w:r>
      <w:proofErr w:type="spellStart"/>
      <w:r>
        <w:t>pdi</w:t>
      </w:r>
      <w:proofErr w:type="spellEnd"/>
      <w:r>
        <w:t>$ is the data interaction state. The events are defined as follows:</w:t>
      </w:r>
    </w:p>
    <w:p w:rsidR="007B58D6" w:rsidRDefault="007B58D6" w:rsidP="007B58D6">
      <w:r>
        <w:tab/>
        <w:t>\begin{align}</w:t>
      </w:r>
    </w:p>
    <w:p w:rsidR="007B58D6" w:rsidRDefault="007B58D6" w:rsidP="007B58D6">
      <w:r>
        <w:tab/>
        <w:t>\</w:t>
      </w:r>
      <w:proofErr w:type="spellStart"/>
      <w:r>
        <w:t>notag</w:t>
      </w:r>
      <w:proofErr w:type="spellEnd"/>
      <w:r>
        <w:t xml:space="preserve"> x</w:t>
      </w:r>
      <w:proofErr w:type="gramStart"/>
      <w:r>
        <w:t>_{</w:t>
      </w:r>
      <w:proofErr w:type="gramEnd"/>
      <w:r>
        <w:t>s1}&amp;\</w:t>
      </w:r>
      <w:proofErr w:type="spellStart"/>
      <w:r>
        <w:t>Leftrightarrow</w:t>
      </w:r>
      <w:proofErr w:type="spellEnd"/>
      <w:r>
        <w:t xml:space="preserve"> \exists </w:t>
      </w:r>
      <w:proofErr w:type="spellStart"/>
      <w:r>
        <w:t>sms_i</w:t>
      </w:r>
      <w:proofErr w:type="spellEnd"/>
      <w:r>
        <w:t>: \</w:t>
      </w:r>
      <w:proofErr w:type="spellStart"/>
      <w:r>
        <w:t>mathcal</w:t>
      </w:r>
      <w:proofErr w:type="spellEnd"/>
      <w:r>
        <w:t>{J}_1(</w:t>
      </w:r>
      <w:proofErr w:type="spellStart"/>
      <w:r>
        <w:t>sms_i</w:t>
      </w:r>
      <w:proofErr w:type="spellEnd"/>
      <w:r>
        <w:t>),\\</w:t>
      </w:r>
    </w:p>
    <w:p w:rsidR="007B58D6" w:rsidRDefault="007B58D6" w:rsidP="007B58D6">
      <w:r>
        <w:tab/>
        <w:t>\</w:t>
      </w:r>
      <w:proofErr w:type="spellStart"/>
      <w:r>
        <w:t>notag</w:t>
      </w:r>
      <w:proofErr w:type="spellEnd"/>
      <w:r>
        <w:t xml:space="preserve"> x</w:t>
      </w:r>
      <w:proofErr w:type="gramStart"/>
      <w:r>
        <w:t>_{</w:t>
      </w:r>
      <w:proofErr w:type="gramEnd"/>
      <w:r>
        <w:t>s2}&amp;\</w:t>
      </w:r>
      <w:proofErr w:type="spellStart"/>
      <w:r>
        <w:t>Leftrightarrow</w:t>
      </w:r>
      <w:proofErr w:type="spellEnd"/>
      <w:r>
        <w:t xml:space="preserve"> \exists </w:t>
      </w:r>
      <w:proofErr w:type="spellStart"/>
      <w:r>
        <w:t>afe_i</w:t>
      </w:r>
      <w:proofErr w:type="spellEnd"/>
      <w:r>
        <w:t>: \</w:t>
      </w:r>
      <w:proofErr w:type="spellStart"/>
      <w:r>
        <w:t>mathcal</w:t>
      </w:r>
      <w:proofErr w:type="spellEnd"/>
      <w:r>
        <w:t>{J}_1(</w:t>
      </w:r>
      <w:proofErr w:type="spellStart"/>
      <w:r>
        <w:t>afe_i</w:t>
      </w:r>
      <w:proofErr w:type="spellEnd"/>
      <w:r>
        <w:t>),\\</w:t>
      </w:r>
    </w:p>
    <w:p w:rsidR="007B58D6" w:rsidRDefault="007B58D6" w:rsidP="007B58D6">
      <w:r>
        <w:tab/>
        <w:t>\</w:t>
      </w:r>
      <w:proofErr w:type="spellStart"/>
      <w:r>
        <w:t>notag</w:t>
      </w:r>
      <w:proofErr w:type="spellEnd"/>
      <w:r>
        <w:t xml:space="preserve"> x</w:t>
      </w:r>
      <w:proofErr w:type="gramStart"/>
      <w:r>
        <w:t>_{</w:t>
      </w:r>
      <w:proofErr w:type="gramEnd"/>
      <w:r>
        <w:t>s3}&amp;\</w:t>
      </w:r>
      <w:proofErr w:type="spellStart"/>
      <w:r>
        <w:t>Leftrightarrow</w:t>
      </w:r>
      <w:proofErr w:type="spellEnd"/>
      <w:r>
        <w:t xml:space="preserve"> \exists </w:t>
      </w:r>
      <w:proofErr w:type="spellStart"/>
      <w:r>
        <w:t>afs_i</w:t>
      </w:r>
      <w:proofErr w:type="spellEnd"/>
      <w:r>
        <w:t>: \</w:t>
      </w:r>
      <w:proofErr w:type="spellStart"/>
      <w:r>
        <w:t>mathcal</w:t>
      </w:r>
      <w:proofErr w:type="spellEnd"/>
      <w:r>
        <w:t>{J}_1(</w:t>
      </w:r>
      <w:proofErr w:type="spellStart"/>
      <w:r>
        <w:t>afs_i</w:t>
      </w:r>
      <w:proofErr w:type="spellEnd"/>
      <w:r>
        <w:t>),\\</w:t>
      </w:r>
    </w:p>
    <w:p w:rsidR="007B58D6" w:rsidRDefault="007B58D6" w:rsidP="007B58D6">
      <w:r>
        <w:tab/>
        <w:t>\</w:t>
      </w:r>
      <w:proofErr w:type="spellStart"/>
      <w:r>
        <w:t>notag</w:t>
      </w:r>
      <w:proofErr w:type="spellEnd"/>
      <w:r>
        <w:t xml:space="preserve"> x</w:t>
      </w:r>
      <w:proofErr w:type="gramStart"/>
      <w:r>
        <w:t>_{</w:t>
      </w:r>
      <w:proofErr w:type="gramEnd"/>
      <w:r>
        <w:t>s4}&amp;\</w:t>
      </w:r>
      <w:proofErr w:type="spellStart"/>
      <w:r>
        <w:t>Leftrightarrow</w:t>
      </w:r>
      <w:proofErr w:type="spellEnd"/>
      <w:r>
        <w:t xml:space="preserve"> \</w:t>
      </w:r>
      <w:proofErr w:type="spellStart"/>
      <w:r>
        <w:t>forall</w:t>
      </w:r>
      <w:proofErr w:type="spellEnd"/>
      <w:r>
        <w:t xml:space="preserve"> </w:t>
      </w:r>
      <w:proofErr w:type="spellStart"/>
      <w:r>
        <w:t>afs_i</w:t>
      </w:r>
      <w:proofErr w:type="spellEnd"/>
      <w:r>
        <w:t>: \</w:t>
      </w:r>
      <w:proofErr w:type="spellStart"/>
      <w:r>
        <w:t>mathcal</w:t>
      </w:r>
      <w:proofErr w:type="spellEnd"/>
      <w:r>
        <w:t>{J}_0(</w:t>
      </w:r>
      <w:proofErr w:type="spellStart"/>
      <w:r>
        <w:t>afs_i</w:t>
      </w:r>
      <w:proofErr w:type="spellEnd"/>
      <w:r>
        <w:t>),\\</w:t>
      </w:r>
    </w:p>
    <w:p w:rsidR="007B58D6" w:rsidRDefault="007B58D6" w:rsidP="007B58D6">
      <w:r>
        <w:tab/>
        <w:t>\</w:t>
      </w:r>
      <w:proofErr w:type="spellStart"/>
      <w:r>
        <w:t>notag</w:t>
      </w:r>
      <w:proofErr w:type="spellEnd"/>
      <w:r>
        <w:t xml:space="preserve"> x</w:t>
      </w:r>
      <w:proofErr w:type="gramStart"/>
      <w:r>
        <w:t>_{</w:t>
      </w:r>
      <w:proofErr w:type="gramEnd"/>
      <w:r>
        <w:t>s5}&amp;\</w:t>
      </w:r>
      <w:proofErr w:type="spellStart"/>
      <w:r>
        <w:t>Leftrightarrow</w:t>
      </w:r>
      <w:proofErr w:type="spellEnd"/>
      <w:r>
        <w:t xml:space="preserve"> \exists </w:t>
      </w:r>
      <w:proofErr w:type="spellStart"/>
      <w:r>
        <w:t>smb_i</w:t>
      </w:r>
      <w:proofErr w:type="spellEnd"/>
      <w:r>
        <w:t xml:space="preserve">, </w:t>
      </w:r>
      <w:proofErr w:type="spellStart"/>
      <w:r>
        <w:t>sms_j</w:t>
      </w:r>
      <w:proofErr w:type="spellEnd"/>
      <w:r>
        <w:t>: \</w:t>
      </w:r>
      <w:proofErr w:type="spellStart"/>
      <w:r>
        <w:t>mathcal</w:t>
      </w:r>
      <w:proofErr w:type="spellEnd"/>
      <w:r>
        <w:t>{J}_1(</w:t>
      </w:r>
      <w:proofErr w:type="spellStart"/>
      <w:r>
        <w:t>smb_i</w:t>
      </w:r>
      <w:proofErr w:type="spellEnd"/>
      <w:r>
        <w:t>) \</w:t>
      </w:r>
      <w:proofErr w:type="spellStart"/>
      <w:r>
        <w:t>lor</w:t>
      </w:r>
      <w:proofErr w:type="spellEnd"/>
      <w:r>
        <w:t xml:space="preserve"> \</w:t>
      </w:r>
      <w:proofErr w:type="spellStart"/>
      <w:r>
        <w:t>mathcal</w:t>
      </w:r>
      <w:proofErr w:type="spellEnd"/>
      <w:r>
        <w:t>{J}_1(</w:t>
      </w:r>
      <w:proofErr w:type="spellStart"/>
      <w:r>
        <w:t>sms_j</w:t>
      </w:r>
      <w:proofErr w:type="spellEnd"/>
      <w:r>
        <w:t>),\\</w:t>
      </w:r>
    </w:p>
    <w:p w:rsidR="007B58D6" w:rsidRDefault="007B58D6" w:rsidP="007B58D6">
      <w:r>
        <w:tab/>
        <w:t>\</w:t>
      </w:r>
      <w:proofErr w:type="spellStart"/>
      <w:r>
        <w:t>notag</w:t>
      </w:r>
      <w:proofErr w:type="spellEnd"/>
      <w:r>
        <w:t xml:space="preserve"> y</w:t>
      </w:r>
      <w:proofErr w:type="gramStart"/>
      <w:r>
        <w:t>_{</w:t>
      </w:r>
      <w:proofErr w:type="gramEnd"/>
      <w:r>
        <w:t>s1}&amp;\</w:t>
      </w:r>
      <w:proofErr w:type="spellStart"/>
      <w:r>
        <w:t>Leftrightarrow</w:t>
      </w:r>
      <w:proofErr w:type="spellEnd"/>
      <w:r>
        <w:t xml:space="preserve"> M_1,\\</w:t>
      </w:r>
    </w:p>
    <w:p w:rsidR="007B58D6" w:rsidRDefault="007B58D6" w:rsidP="007B58D6">
      <w:r>
        <w:tab/>
        <w:t>\</w:t>
      </w:r>
      <w:proofErr w:type="spellStart"/>
      <w:r>
        <w:t>notag</w:t>
      </w:r>
      <w:proofErr w:type="spellEnd"/>
      <w:r>
        <w:t xml:space="preserve"> y</w:t>
      </w:r>
      <w:proofErr w:type="gramStart"/>
      <w:r>
        <w:t>_{</w:t>
      </w:r>
      <w:proofErr w:type="gramEnd"/>
      <w:r>
        <w:t>s2}&amp;\</w:t>
      </w:r>
      <w:proofErr w:type="spellStart"/>
      <w:r>
        <w:t>Leftrightarrow</w:t>
      </w:r>
      <w:proofErr w:type="spellEnd"/>
      <w:r>
        <w:t xml:space="preserve"> M_2,\\</w:t>
      </w:r>
    </w:p>
    <w:p w:rsidR="007B58D6" w:rsidRDefault="007B58D6" w:rsidP="007B58D6">
      <w:r>
        <w:tab/>
        <w:t>\</w:t>
      </w:r>
      <w:proofErr w:type="spellStart"/>
      <w:r>
        <w:t>notag</w:t>
      </w:r>
      <w:proofErr w:type="spellEnd"/>
      <w:r>
        <w:t xml:space="preserve"> y</w:t>
      </w:r>
      <w:proofErr w:type="gramStart"/>
      <w:r>
        <w:t>_{</w:t>
      </w:r>
      <w:proofErr w:type="gramEnd"/>
      <w:r>
        <w:t>s3}&amp;\</w:t>
      </w:r>
      <w:proofErr w:type="spellStart"/>
      <w:r>
        <w:t>Leftrightarrow</w:t>
      </w:r>
      <w:proofErr w:type="spellEnd"/>
      <w:r>
        <w:t xml:space="preserve"> M_3.</w:t>
      </w:r>
    </w:p>
    <w:p w:rsidR="007B58D6" w:rsidRDefault="007B58D6" w:rsidP="007B58D6">
      <w:r>
        <w:tab/>
        <w:t>\end{align}</w:t>
      </w:r>
    </w:p>
    <w:p w:rsidR="007B58D6" w:rsidRDefault="007B58D6" w:rsidP="007B58D6">
      <w:r>
        <w:tab/>
      </w:r>
    </w:p>
    <w:p w:rsidR="007B58D6" w:rsidRDefault="007B58D6" w:rsidP="007B58D6">
      <w:r>
        <w:tab/>
      </w:r>
    </w:p>
    <w:p w:rsidR="007B58D6" w:rsidRDefault="007B58D6" w:rsidP="007B58D6">
      <w:r>
        <w:tab/>
        <w:t>We then can obtain the state transitions of the slave processor:</w:t>
      </w:r>
    </w:p>
    <w:p w:rsidR="007B58D6" w:rsidRDefault="007B58D6" w:rsidP="007B58D6">
      <w:r>
        <w:tab/>
        <w:t>\begin{equation}</w:t>
      </w:r>
    </w:p>
    <w:p w:rsidR="007B58D6" w:rsidRDefault="007B58D6" w:rsidP="007B58D6">
      <w:r>
        <w:tab/>
        <w:t>\left</w:t>
      </w:r>
      <w:proofErr w:type="gramStart"/>
      <w:r>
        <w:t>\{</w:t>
      </w:r>
      <w:proofErr w:type="gramEnd"/>
    </w:p>
    <w:p w:rsidR="007B58D6" w:rsidRDefault="007B58D6" w:rsidP="007B58D6">
      <w:r>
        <w:tab/>
        <w:t>\begin{array}{l}</w:t>
      </w:r>
    </w:p>
    <w:p w:rsidR="007B58D6" w:rsidRDefault="007B58D6" w:rsidP="007B58D6">
      <w:r>
        <w:tab/>
        <w:t>\tau_{s1} = (</w:t>
      </w:r>
      <w:proofErr w:type="spellStart"/>
      <w:r>
        <w:t>sstop</w:t>
      </w:r>
      <w:proofErr w:type="spellEnd"/>
      <w:r>
        <w:t>, x</w:t>
      </w:r>
      <w:proofErr w:type="gramStart"/>
      <w:r>
        <w:t>_{</w:t>
      </w:r>
      <w:proofErr w:type="gramEnd"/>
      <w:r>
        <w:t xml:space="preserve">s1}/y_{s1}, </w:t>
      </w:r>
      <w:proofErr w:type="spellStart"/>
      <w:r>
        <w:t>pdi</w:t>
      </w:r>
      <w:proofErr w:type="spellEnd"/>
      <w:r>
        <w:t>),\\</w:t>
      </w:r>
    </w:p>
    <w:p w:rsidR="007B58D6" w:rsidRDefault="007B58D6" w:rsidP="007B58D6">
      <w:r>
        <w:tab/>
        <w:t>\tau_{s2} = (</w:t>
      </w:r>
      <w:proofErr w:type="spellStart"/>
      <w:r>
        <w:t>pdi</w:t>
      </w:r>
      <w:proofErr w:type="spellEnd"/>
      <w:r>
        <w:t>, x</w:t>
      </w:r>
      <w:proofErr w:type="gramStart"/>
      <w:r>
        <w:t>_{</w:t>
      </w:r>
      <w:proofErr w:type="gramEnd"/>
      <w:r>
        <w:t xml:space="preserve">s2}, </w:t>
      </w:r>
      <w:proofErr w:type="spellStart"/>
      <w:r>
        <w:t>sready</w:t>
      </w:r>
      <w:proofErr w:type="spellEnd"/>
      <w:r>
        <w:t>),\\</w:t>
      </w:r>
    </w:p>
    <w:p w:rsidR="007B58D6" w:rsidRDefault="007B58D6" w:rsidP="007B58D6">
      <w:r>
        <w:lastRenderedPageBreak/>
        <w:tab/>
        <w:t>\tau_{s3} = (</w:t>
      </w:r>
      <w:proofErr w:type="spellStart"/>
      <w:r>
        <w:t>sready</w:t>
      </w:r>
      <w:proofErr w:type="spellEnd"/>
      <w:r>
        <w:t>, x</w:t>
      </w:r>
      <w:proofErr w:type="gramStart"/>
      <w:r>
        <w:t>_{</w:t>
      </w:r>
      <w:proofErr w:type="gramEnd"/>
      <w:r>
        <w:t xml:space="preserve">s3}/y_{s2}, </w:t>
      </w:r>
      <w:proofErr w:type="spellStart"/>
      <w:r>
        <w:t>srun</w:t>
      </w:r>
      <w:proofErr w:type="spellEnd"/>
      <w:r>
        <w:t>),\\</w:t>
      </w:r>
    </w:p>
    <w:p w:rsidR="007B58D6" w:rsidRDefault="007B58D6" w:rsidP="007B58D6">
      <w:r>
        <w:tab/>
        <w:t>\tau_{s4} = (</w:t>
      </w:r>
      <w:proofErr w:type="spellStart"/>
      <w:r>
        <w:t>srun</w:t>
      </w:r>
      <w:proofErr w:type="spellEnd"/>
      <w:r>
        <w:t>, x</w:t>
      </w:r>
      <w:proofErr w:type="gramStart"/>
      <w:r>
        <w:t>_{</w:t>
      </w:r>
      <w:proofErr w:type="gramEnd"/>
      <w:r>
        <w:t xml:space="preserve">s4}, </w:t>
      </w:r>
      <w:proofErr w:type="spellStart"/>
      <w:r>
        <w:t>sstop</w:t>
      </w:r>
      <w:proofErr w:type="spellEnd"/>
      <w:r>
        <w:t>),\\</w:t>
      </w:r>
    </w:p>
    <w:p w:rsidR="007B58D6" w:rsidRDefault="007B58D6" w:rsidP="007B58D6">
      <w:r>
        <w:tab/>
        <w:t>\tau_{s5} = (</w:t>
      </w:r>
      <w:proofErr w:type="spellStart"/>
      <w:r>
        <w:t>srun</w:t>
      </w:r>
      <w:proofErr w:type="spellEnd"/>
      <w:r>
        <w:t>, x</w:t>
      </w:r>
      <w:proofErr w:type="gramStart"/>
      <w:r>
        <w:t>_{</w:t>
      </w:r>
      <w:proofErr w:type="gramEnd"/>
      <w:r>
        <w:t xml:space="preserve">s5}/y_{s3}, </w:t>
      </w:r>
      <w:proofErr w:type="spellStart"/>
      <w:r>
        <w:t>pdi</w:t>
      </w:r>
      <w:proofErr w:type="spellEnd"/>
      <w:r>
        <w:t>).</w:t>
      </w:r>
    </w:p>
    <w:p w:rsidR="007B58D6" w:rsidRDefault="007B58D6" w:rsidP="007B58D6">
      <w:r>
        <w:tab/>
        <w:t>\end{array}</w:t>
      </w:r>
    </w:p>
    <w:p w:rsidR="007B58D6" w:rsidRDefault="007B58D6" w:rsidP="007B58D6">
      <w:r>
        <w:tab/>
        <w:t>\right.</w:t>
      </w:r>
    </w:p>
    <w:p w:rsidR="007B58D6" w:rsidRDefault="007B58D6" w:rsidP="007B58D6">
      <w:r>
        <w:tab/>
        <w:t>\end{equation}</w:t>
      </w:r>
    </w:p>
    <w:p w:rsidR="007B58D6" w:rsidRDefault="007B58D6" w:rsidP="007B58D6">
      <w:r>
        <w:tab/>
      </w:r>
    </w:p>
    <w:p w:rsidR="007B58D6" w:rsidRDefault="007B58D6" w:rsidP="007B58D6">
      <w:r>
        <w:tab/>
        <w:t>Figure \ref{</w:t>
      </w:r>
      <w:proofErr w:type="spellStart"/>
      <w:r>
        <w:t>fig:state</w:t>
      </w:r>
      <w:proofErr w:type="spellEnd"/>
      <w:r>
        <w:t>} illustrates all of the finite state machines of $</w:t>
      </w:r>
      <w:proofErr w:type="spellStart"/>
      <w:r>
        <w:t>ePLC</w:t>
      </w:r>
      <w:proofErr w:type="spellEnd"/>
      <w:r>
        <w:t>$, which contains master processor $M$, slave processor $S_1$, and slave processor $</w:t>
      </w:r>
      <w:proofErr w:type="spellStart"/>
      <w:r>
        <w:t>S_i</w:t>
      </w:r>
      <w:proofErr w:type="spellEnd"/>
      <w:r>
        <w:t xml:space="preserve">$. This is the graphical form of </w:t>
      </w:r>
      <w:proofErr w:type="spellStart"/>
      <w:r>
        <w:t>Eqs</w:t>
      </w:r>
      <w:proofErr w:type="spellEnd"/>
      <w:r>
        <w:t>. \ref{</w:t>
      </w:r>
      <w:proofErr w:type="spellStart"/>
      <w:r>
        <w:t>FMaster</w:t>
      </w:r>
      <w:proofErr w:type="spellEnd"/>
      <w:r>
        <w:t>} and \</w:t>
      </w:r>
      <w:proofErr w:type="gramStart"/>
      <w:r>
        <w:t>ref{</w:t>
      </w:r>
      <w:proofErr w:type="spellStart"/>
      <w:proofErr w:type="gramEnd"/>
      <w:r>
        <w:t>FSlave</w:t>
      </w:r>
      <w:proofErr w:type="spellEnd"/>
      <w:r>
        <w:t xml:space="preserve">}. </w:t>
      </w:r>
    </w:p>
    <w:p w:rsidR="007B58D6" w:rsidRDefault="007B58D6" w:rsidP="007B58D6">
      <w:r>
        <w:tab/>
        <w:t>\begin{figure}</w:t>
      </w:r>
    </w:p>
    <w:p w:rsidR="007B58D6" w:rsidRDefault="007B58D6" w:rsidP="007B58D6">
      <w:r>
        <w:tab/>
      </w:r>
      <w:r>
        <w:tab/>
        <w:t>\centering</w:t>
      </w:r>
    </w:p>
    <w:p w:rsidR="007B58D6" w:rsidRDefault="007B58D6" w:rsidP="007B58D6">
      <w:r>
        <w:tab/>
      </w:r>
      <w:r>
        <w:tab/>
        <w:t>\</w:t>
      </w:r>
      <w:proofErr w:type="spellStart"/>
      <w:r>
        <w:t>includegraphics</w:t>
      </w:r>
      <w:proofErr w:type="spellEnd"/>
      <w:r>
        <w:t>[width=3in]{fig/state.pdf}</w:t>
      </w:r>
    </w:p>
    <w:p w:rsidR="007B58D6" w:rsidRDefault="007B58D6" w:rsidP="007B58D6">
      <w:r>
        <w:tab/>
      </w:r>
      <w:r>
        <w:tab/>
        <w:t>\</w:t>
      </w:r>
      <w:proofErr w:type="gramStart"/>
      <w:r>
        <w:t>caption{</w:t>
      </w:r>
      <w:proofErr w:type="gramEnd"/>
      <w:r>
        <w:t xml:space="preserve"> Finite state machines of $</w:t>
      </w:r>
      <w:proofErr w:type="spellStart"/>
      <w:r>
        <w:t>ePlC</w:t>
      </w:r>
      <w:proofErr w:type="spellEnd"/>
      <w:r>
        <w:t>$, which contains master processor $M$, slave processor $S_1$, and slave processor $</w:t>
      </w:r>
      <w:proofErr w:type="spellStart"/>
      <w:r>
        <w:t>S_i</w:t>
      </w:r>
      <w:proofErr w:type="spellEnd"/>
      <w:r>
        <w:t>$.}</w:t>
      </w:r>
    </w:p>
    <w:p w:rsidR="007B58D6" w:rsidRDefault="007B58D6" w:rsidP="007B58D6">
      <w:r>
        <w:tab/>
      </w:r>
      <w:r>
        <w:tab/>
        <w:t>\label{</w:t>
      </w:r>
      <w:proofErr w:type="spellStart"/>
      <w:r>
        <w:t>fig:state</w:t>
      </w:r>
      <w:proofErr w:type="spellEnd"/>
      <w:r>
        <w:t>}</w:t>
      </w:r>
    </w:p>
    <w:p w:rsidR="007B58D6" w:rsidRDefault="007B58D6" w:rsidP="007B58D6">
      <w:r>
        <w:tab/>
        <w:t>\end{figure}</w:t>
      </w:r>
    </w:p>
    <w:p w:rsidR="007B58D6" w:rsidRDefault="007B58D6" w:rsidP="007B58D6">
      <w:r>
        <w:tab/>
        <w:t>\section{Experiment}</w:t>
      </w:r>
    </w:p>
    <w:p w:rsidR="007B58D6" w:rsidRDefault="007B58D6" w:rsidP="007B58D6">
      <w:r>
        <w:tab/>
        <w:t>\label{Experiment}</w:t>
      </w:r>
    </w:p>
    <w:p w:rsidR="007B58D6" w:rsidRDefault="007B58D6" w:rsidP="007B58D6">
      <w:r>
        <w:tab/>
      </w:r>
    </w:p>
    <w:p w:rsidR="007B58D6" w:rsidRDefault="007B58D6" w:rsidP="007B58D6">
      <w:r>
        <w:tab/>
        <w:t>\begin{figure}</w:t>
      </w:r>
    </w:p>
    <w:p w:rsidR="007B58D6" w:rsidRDefault="007B58D6" w:rsidP="007B58D6">
      <w:r>
        <w:tab/>
      </w:r>
      <w:r>
        <w:tab/>
        <w:t>\centering</w:t>
      </w:r>
    </w:p>
    <w:p w:rsidR="007B58D6" w:rsidRDefault="007B58D6" w:rsidP="007B58D6">
      <w:r>
        <w:tab/>
      </w:r>
      <w:r>
        <w:tab/>
        <w:t>\</w:t>
      </w:r>
      <w:proofErr w:type="spellStart"/>
      <w:r>
        <w:t>includegraphics</w:t>
      </w:r>
      <w:proofErr w:type="spellEnd"/>
      <w:r>
        <w:t>[width=3in]{fig/FIG10.pdf}</w:t>
      </w:r>
    </w:p>
    <w:p w:rsidR="007B58D6" w:rsidRDefault="007B58D6" w:rsidP="007B58D6">
      <w:r>
        <w:tab/>
      </w:r>
      <w:r>
        <w:tab/>
      </w:r>
      <w:proofErr w:type="gramStart"/>
      <w:r>
        <w:t>\caption{200-T IMM and multiprocessor $</w:t>
      </w:r>
      <w:proofErr w:type="spellStart"/>
      <w:r>
        <w:t>ePLC</w:t>
      </w:r>
      <w:proofErr w:type="spellEnd"/>
      <w:r>
        <w:t>$.}</w:t>
      </w:r>
      <w:proofErr w:type="gramEnd"/>
    </w:p>
    <w:p w:rsidR="007B58D6" w:rsidRDefault="007B58D6" w:rsidP="007B58D6">
      <w:r>
        <w:tab/>
      </w:r>
      <w:r>
        <w:tab/>
        <w:t>\label{</w:t>
      </w:r>
      <w:proofErr w:type="spellStart"/>
      <w:r>
        <w:t>fig:IMM</w:t>
      </w:r>
      <w:proofErr w:type="spellEnd"/>
      <w:r>
        <w:t>}</w:t>
      </w:r>
    </w:p>
    <w:p w:rsidR="007B58D6" w:rsidRDefault="007B58D6" w:rsidP="007B58D6">
      <w:r>
        <w:tab/>
        <w:t>\end{figure}</w:t>
      </w:r>
    </w:p>
    <w:p w:rsidR="007B58D6" w:rsidRDefault="007B58D6" w:rsidP="007B58D6">
      <w:r>
        <w:tab/>
      </w:r>
    </w:p>
    <w:p w:rsidR="007B58D6" w:rsidRDefault="007B58D6" w:rsidP="007B58D6">
      <w:r>
        <w:tab/>
        <w:t>\subsection{Distributed control system}</w:t>
      </w:r>
    </w:p>
    <w:p w:rsidR="007B58D6" w:rsidRDefault="007B58D6" w:rsidP="007B58D6">
      <w:r>
        <w:tab/>
        <w:t>As shown in Fig. \ref{</w:t>
      </w:r>
      <w:proofErr w:type="spellStart"/>
      <w:r>
        <w:t>fig:IMM</w:t>
      </w:r>
      <w:proofErr w:type="spellEnd"/>
      <w:r>
        <w:t>}, we verified the proposed development method on a 200-T $IMM$. The TI F28M35 chip was chosen as the main chip of the $</w:t>
      </w:r>
      <w:proofErr w:type="spellStart"/>
      <w:r>
        <w:t>ePLC</w:t>
      </w:r>
      <w:proofErr w:type="spellEnd"/>
      <w:r>
        <w:t>$. It has two cores: a TI C28x and an ARM Cortex M3. Considering the DSP is more suitable for motion control, the Cortex M3 is chosen as the master processor and C28x as the slave processor. The $</w:t>
      </w:r>
      <w:proofErr w:type="spellStart"/>
      <w:r>
        <w:t>ePLC</w:t>
      </w:r>
      <w:proofErr w:type="spellEnd"/>
      <w:r>
        <w:t xml:space="preserve">$ has an RS232 and a CAN. The RS232 is used to download </w:t>
      </w:r>
      <w:del w:id="44" w:author="Accdon" w:date="2018-11-29T09:56:00Z">
        <w:r w:rsidR="00B82067">
          <w:delText>program</w:delText>
        </w:r>
      </w:del>
      <w:ins w:id="45" w:author="Accdon" w:date="2018-11-29T09:56:00Z">
        <w:r>
          <w:t>programs</w:t>
        </w:r>
      </w:ins>
      <w:r>
        <w:t xml:space="preserve"> and connect with the HMI, and the CAN is designed to extend the DI$\</w:t>
      </w:r>
      <w:proofErr w:type="spellStart"/>
      <w:r>
        <w:t>backslash$O</w:t>
      </w:r>
      <w:proofErr w:type="spellEnd"/>
      <w:r>
        <w:t xml:space="preserve"> and AI$\</w:t>
      </w:r>
      <w:proofErr w:type="spellStart"/>
      <w:r>
        <w:t>backslash$O</w:t>
      </w:r>
      <w:proofErr w:type="spellEnd"/>
      <w:r>
        <w:t>. The $HMI$ can be customized by users.</w:t>
      </w:r>
    </w:p>
    <w:p w:rsidR="007B58D6" w:rsidRDefault="007B58D6" w:rsidP="007B58D6">
      <w:r>
        <w:tab/>
      </w:r>
    </w:p>
    <w:p w:rsidR="007B58D6" w:rsidRDefault="007B58D6" w:rsidP="007B58D6">
      <w:r>
        <w:tab/>
        <w:t>\subsection{Software structure}</w:t>
      </w:r>
    </w:p>
    <w:p w:rsidR="007B58D6" w:rsidRDefault="007B58D6" w:rsidP="007B58D6">
      <w:r>
        <w:tab/>
        <w:t>Figure \ref{</w:t>
      </w:r>
      <w:proofErr w:type="spellStart"/>
      <w:r>
        <w:t>fig:ld</w:t>
      </w:r>
      <w:proofErr w:type="spellEnd"/>
      <w:r>
        <w:t xml:space="preserve">} shows the uniform development platform that we devised. </w:t>
      </w:r>
      <w:proofErr w:type="gramStart"/>
      <w:r>
        <w:t>The dotted-line box of Fig.</w:t>
      </w:r>
      <w:proofErr w:type="gramEnd"/>
      <w:r>
        <w:t xml:space="preserve"> \ref{</w:t>
      </w:r>
      <w:proofErr w:type="spellStart"/>
      <w:r>
        <w:t>fig:ld</w:t>
      </w:r>
      <w:proofErr w:type="spellEnd"/>
      <w:r>
        <w:t xml:space="preserve">} (a) represents the C-language component and Fig. </w:t>
      </w:r>
      <w:proofErr w:type="gramStart"/>
      <w:r>
        <w:t>\ref{</w:t>
      </w:r>
      <w:proofErr w:type="spellStart"/>
      <w:r>
        <w:t>fig:ld</w:t>
      </w:r>
      <w:proofErr w:type="spellEnd"/>
      <w:r>
        <w:t>} (b) its partial code.</w:t>
      </w:r>
      <w:proofErr w:type="gramEnd"/>
      <w:r>
        <w:t xml:space="preserve"> This component represents to output a small velocity and pressure in setup mode.</w:t>
      </w:r>
    </w:p>
    <w:p w:rsidR="007B58D6" w:rsidRDefault="007B58D6" w:rsidP="007B58D6">
      <w:r>
        <w:tab/>
      </w:r>
    </w:p>
    <w:p w:rsidR="007B58D6" w:rsidRDefault="007B58D6" w:rsidP="007B58D6">
      <w:r>
        <w:tab/>
        <w:t>After the design of every used component, we designed the modules according to Table \</w:t>
      </w:r>
      <w:proofErr w:type="gramStart"/>
      <w:r>
        <w:t>ref{</w:t>
      </w:r>
      <w:proofErr w:type="spellStart"/>
      <w:proofErr w:type="gramEnd"/>
      <w:r>
        <w:t>table:IMMSystem</w:t>
      </w:r>
      <w:proofErr w:type="spellEnd"/>
      <w:r>
        <w:t>}. Additionally, a special module was designed to control the execution flow of all modules with the $DMF$ and $DMD$.</w:t>
      </w:r>
    </w:p>
    <w:p w:rsidR="007B58D6" w:rsidRDefault="007B58D6" w:rsidP="007B58D6">
      <w:r>
        <w:lastRenderedPageBreak/>
        <w:tab/>
      </w:r>
    </w:p>
    <w:p w:rsidR="007B58D6" w:rsidRDefault="007B58D6" w:rsidP="007B58D6">
      <w:r>
        <w:tab/>
        <w:t>\begin{figure}</w:t>
      </w:r>
    </w:p>
    <w:p w:rsidR="007B58D6" w:rsidRDefault="007B58D6" w:rsidP="007B58D6">
      <w:r>
        <w:tab/>
      </w:r>
      <w:r>
        <w:tab/>
        <w:t>\centering</w:t>
      </w:r>
    </w:p>
    <w:p w:rsidR="007B58D6" w:rsidRDefault="007B58D6" w:rsidP="007B58D6">
      <w:r>
        <w:tab/>
      </w:r>
      <w:r>
        <w:tab/>
        <w:t>\</w:t>
      </w:r>
      <w:proofErr w:type="spellStart"/>
      <w:r>
        <w:t>includegraphics</w:t>
      </w:r>
      <w:proofErr w:type="spellEnd"/>
      <w:r>
        <w:t>[width=3in]{fig/ld.pdf}</w:t>
      </w:r>
    </w:p>
    <w:p w:rsidR="007B58D6" w:rsidRDefault="007B58D6" w:rsidP="007B58D6">
      <w:r>
        <w:tab/>
      </w:r>
      <w:r>
        <w:tab/>
        <w:t>\</w:t>
      </w:r>
      <w:proofErr w:type="gramStart"/>
      <w:r>
        <w:t>caption{</w:t>
      </w:r>
      <w:proofErr w:type="gramEnd"/>
      <w:r>
        <w:t>(a) uniform development platform with C-language component in dotted-line box and (b) its partial code. This component represents to output a small velocity and pressure in setup mode.}</w:t>
      </w:r>
    </w:p>
    <w:p w:rsidR="007B58D6" w:rsidRDefault="007B58D6" w:rsidP="007B58D6">
      <w:r>
        <w:tab/>
      </w:r>
      <w:r>
        <w:tab/>
        <w:t>\label{</w:t>
      </w:r>
      <w:proofErr w:type="spellStart"/>
      <w:r>
        <w:t>fig:ld</w:t>
      </w:r>
      <w:proofErr w:type="spellEnd"/>
      <w:r>
        <w:t>}</w:t>
      </w:r>
    </w:p>
    <w:p w:rsidR="007B58D6" w:rsidRDefault="007B58D6" w:rsidP="007B58D6">
      <w:r>
        <w:tab/>
        <w:t>\end{figure}</w:t>
      </w:r>
    </w:p>
    <w:p w:rsidR="007B58D6" w:rsidRDefault="007B58D6" w:rsidP="007B58D6">
      <w:r>
        <w:tab/>
      </w:r>
    </w:p>
    <w:p w:rsidR="007B58D6" w:rsidRDefault="007B58D6" w:rsidP="007B58D6">
      <w:r>
        <w:tab/>
        <w:t>Three typical requirements for using the proposed user-oriented development method are as follows:</w:t>
      </w:r>
    </w:p>
    <w:p w:rsidR="007B58D6" w:rsidRDefault="007B58D6" w:rsidP="007B58D6">
      <w:r>
        <w:tab/>
        <w:t>\begin{enumerate}</w:t>
      </w:r>
    </w:p>
    <w:p w:rsidR="007B58D6" w:rsidRDefault="007B58D6" w:rsidP="007B58D6">
      <w:r>
        <w:tab/>
      </w:r>
      <w:r>
        <w:tab/>
        <w:t>\item Using multiprocessors: Add S-curve acceleration and deceleration algorithms. For this case, we ran the S-curve in the DSP (slave processor).</w:t>
      </w:r>
    </w:p>
    <w:p w:rsidR="007B58D6" w:rsidRDefault="007B58D6" w:rsidP="007B58D6">
      <w:r>
        <w:tab/>
      </w:r>
      <w:r>
        <w:tab/>
        <w:t>\item Design in the uniform development platform: Add an ejector module containing a T-curve. We designed the $LCP$ with $LD$ and the T-curve packaged as a component in the same platform.</w:t>
      </w:r>
    </w:p>
    <w:p w:rsidR="007B58D6" w:rsidRDefault="007B58D6" w:rsidP="007B58D6">
      <w:r>
        <w:tab/>
      </w:r>
      <w:r>
        <w:tab/>
        <w:t>\item Modular design: Inject before high pressure of the mold closes. We customized a message flag in $MSF$ and broadcast the message at the beginning of high pressure, after which the injection module received the message and the $CT$ started it.</w:t>
      </w:r>
    </w:p>
    <w:p w:rsidR="007B58D6" w:rsidRDefault="007B58D6" w:rsidP="007B58D6">
      <w:r>
        <w:tab/>
        <w:t>\end{enumerate}</w:t>
      </w:r>
    </w:p>
    <w:p w:rsidR="007B58D6" w:rsidRDefault="007B58D6" w:rsidP="007B58D6">
      <w:r>
        <w:tab/>
        <w:t>\subsection{Analysis}</w:t>
      </w:r>
    </w:p>
    <w:p w:rsidR="007B58D6" w:rsidRDefault="007B58D6" w:rsidP="007B58D6">
      <w:r>
        <w:tab/>
        <w:t xml:space="preserve">We compared the system information, development method, and key performance indicators among the TECHMATION system, the KEBA system, and the proposed system. The compared controller types of </w:t>
      </w:r>
      <w:ins w:id="46" w:author="Accdon" w:date="2018-11-29T09:56:00Z">
        <w:r>
          <w:t xml:space="preserve">the </w:t>
        </w:r>
      </w:ins>
      <w:r>
        <w:t xml:space="preserve">KEBA and TECHMATION </w:t>
      </w:r>
      <w:del w:id="47" w:author="Accdon" w:date="2018-11-29T09:56:00Z">
        <w:r w:rsidR="00B82067">
          <w:delText>system</w:delText>
        </w:r>
      </w:del>
      <w:ins w:id="48" w:author="Accdon" w:date="2018-11-29T09:56:00Z">
        <w:r>
          <w:t>systems</w:t>
        </w:r>
      </w:ins>
      <w:r>
        <w:t xml:space="preserve"> are i1000 and TE-CH2, respectively. </w:t>
      </w:r>
    </w:p>
    <w:p w:rsidR="007B58D6" w:rsidRDefault="007B58D6" w:rsidP="007B58D6">
      <w:r>
        <w:tab/>
      </w:r>
    </w:p>
    <w:p w:rsidR="007B58D6" w:rsidRDefault="007B58D6" w:rsidP="007B58D6">
      <w:r>
        <w:tab/>
        <w:t>\begin{enumerate}</w:t>
      </w:r>
    </w:p>
    <w:p w:rsidR="007B58D6" w:rsidRDefault="007B58D6" w:rsidP="007B58D6">
      <w:r>
        <w:tab/>
      </w:r>
      <w:r>
        <w:tab/>
      </w:r>
      <w:proofErr w:type="gramStart"/>
      <w:r>
        <w:t>\item System information.</w:t>
      </w:r>
      <w:proofErr w:type="gramEnd"/>
      <w:r>
        <w:t xml:space="preserve"> The TECHMATION and KEBA systems account for the majority of market share. \</w:t>
      </w:r>
      <w:proofErr w:type="spellStart"/>
      <w:r>
        <w:t>textcolor</w:t>
      </w:r>
      <w:proofErr w:type="spellEnd"/>
      <w:r>
        <w:t>{red}{As shown in Table \ref{</w:t>
      </w:r>
      <w:proofErr w:type="spellStart"/>
      <w:r>
        <w:t>table:systemComparison</w:t>
      </w:r>
      <w:proofErr w:type="spellEnd"/>
      <w:r>
        <w:t xml:space="preserve">}, the KEBA and TECHMATION </w:t>
      </w:r>
      <w:ins w:id="49" w:author="Accdon" w:date="2018-11-29T09:56:00Z">
        <w:r>
          <w:t xml:space="preserve">systems </w:t>
        </w:r>
      </w:ins>
      <w:r>
        <w:t xml:space="preserve">have more powerful </w:t>
      </w:r>
      <w:del w:id="50" w:author="Accdon" w:date="2018-11-29T09:56:00Z">
        <w:r w:rsidR="00B82067">
          <w:delText>CPU</w:delText>
        </w:r>
      </w:del>
      <w:ins w:id="51" w:author="Accdon" w:date="2018-11-29T09:56:00Z">
        <w:r>
          <w:t>CPUs</w:t>
        </w:r>
      </w:ins>
      <w:r>
        <w:t xml:space="preserve"> and </w:t>
      </w:r>
      <w:del w:id="52" w:author="Accdon" w:date="2018-11-29T09:56:00Z">
        <w:r w:rsidR="00B82067">
          <w:delText>larger</w:delText>
        </w:r>
      </w:del>
      <w:ins w:id="53" w:author="Accdon" w:date="2018-11-29T09:56:00Z">
        <w:r>
          <w:t>more</w:t>
        </w:r>
      </w:ins>
      <w:r>
        <w:t xml:space="preserve"> RAM than the implemented system. The main frequency of </w:t>
      </w:r>
      <w:ins w:id="54" w:author="Accdon" w:date="2018-11-29T09:56:00Z">
        <w:r>
          <w:t xml:space="preserve">the </w:t>
        </w:r>
      </w:ins>
      <w:r>
        <w:t xml:space="preserve">KEBA and TECHMATION </w:t>
      </w:r>
      <w:ins w:id="55" w:author="Accdon" w:date="2018-11-29T09:56:00Z">
        <w:r>
          <w:t xml:space="preserve">systems </w:t>
        </w:r>
      </w:ins>
      <w:r>
        <w:t xml:space="preserve">are 400 </w:t>
      </w:r>
      <w:del w:id="56" w:author="Accdon" w:date="2018-11-29T09:56:00Z">
        <w:r w:rsidR="00B82067">
          <w:delText xml:space="preserve">MHZ </w:delText>
        </w:r>
      </w:del>
      <w:r>
        <w:t xml:space="preserve">and 80 </w:t>
      </w:r>
      <w:del w:id="57" w:author="Accdon" w:date="2018-11-29T09:56:00Z">
        <w:r w:rsidR="00B82067">
          <w:delText>MHZ</w:delText>
        </w:r>
      </w:del>
      <w:ins w:id="58" w:author="Accdon" w:date="2018-11-29T09:56:00Z">
        <w:r>
          <w:t>MHz</w:t>
        </w:r>
      </w:ins>
      <w:r>
        <w:t>, respectively</w:t>
      </w:r>
      <w:del w:id="59" w:author="Accdon" w:date="2018-11-29T09:56:00Z">
        <w:r w:rsidR="00B82067">
          <w:delText>. The</w:delText>
        </w:r>
      </w:del>
      <w:ins w:id="60" w:author="Accdon" w:date="2018-11-29T09:56:00Z">
        <w:r>
          <w:t>, and their</w:t>
        </w:r>
      </w:ins>
      <w:r>
        <w:t xml:space="preserve"> RAM </w:t>
      </w:r>
      <w:del w:id="61" w:author="Accdon" w:date="2018-11-29T09:56:00Z">
        <w:r w:rsidR="00B82067">
          <w:delText xml:space="preserve">of them are </w:delText>
        </w:r>
      </w:del>
      <w:r>
        <w:t xml:space="preserve">128 MB and 512 </w:t>
      </w:r>
      <w:del w:id="62" w:author="Accdon" w:date="2018-11-29T09:56:00Z">
        <w:r w:rsidR="00B82067">
          <w:delText>KB</w:delText>
        </w:r>
      </w:del>
      <w:proofErr w:type="spellStart"/>
      <w:ins w:id="63" w:author="Accdon" w:date="2018-11-29T09:56:00Z">
        <w:r>
          <w:t>kB</w:t>
        </w:r>
      </w:ins>
      <w:proofErr w:type="spellEnd"/>
      <w:r>
        <w:t xml:space="preserve">, respectively. In contrast, the main frequency and RAM of the implemented system are 72 </w:t>
      </w:r>
      <w:del w:id="64" w:author="Accdon" w:date="2018-11-29T09:56:00Z">
        <w:r w:rsidR="00B82067">
          <w:delText>MHZ</w:delText>
        </w:r>
      </w:del>
      <w:ins w:id="65" w:author="Accdon" w:date="2018-11-29T09:56:00Z">
        <w:r>
          <w:t>MHz</w:t>
        </w:r>
      </w:ins>
      <w:r>
        <w:t xml:space="preserve"> and 132 </w:t>
      </w:r>
      <w:del w:id="66" w:author="Accdon" w:date="2018-11-29T09:56:00Z">
        <w:r w:rsidR="00B82067">
          <w:delText>KB</w:delText>
        </w:r>
      </w:del>
      <w:proofErr w:type="spellStart"/>
      <w:ins w:id="67" w:author="Accdon" w:date="2018-11-29T09:56:00Z">
        <w:r>
          <w:t>kB</w:t>
        </w:r>
      </w:ins>
      <w:proofErr w:type="spellEnd"/>
      <w:r>
        <w:t>, respectively.} Owing to the reduced complexity, our system can have a customized $PLC$ and separate $HMI$. To some extent, this lowers the cost significantly. The proposed system adopts the widely used distributed structure, which decreases wire usage and increases resistance to interference.</w:t>
      </w:r>
    </w:p>
    <w:p w:rsidR="007B58D6" w:rsidRDefault="007B58D6" w:rsidP="007B58D6">
      <w:r>
        <w:tab/>
      </w:r>
      <w:r>
        <w:tab/>
      </w:r>
      <w:proofErr w:type="gramStart"/>
      <w:r>
        <w:t>\item Development method.</w:t>
      </w:r>
      <w:proofErr w:type="gramEnd"/>
      <w:r>
        <w:t xml:space="preserve"> Our system adopted a user-oriented development method, including a customized multiprocessor $</w:t>
      </w:r>
      <w:proofErr w:type="spellStart"/>
      <w:r>
        <w:t>ePLC</w:t>
      </w:r>
      <w:proofErr w:type="spellEnd"/>
      <w:r>
        <w:t>$, component-based uniform development platform, and comprehensive optimization of the system. It is difficult to achieve these in other systems and they cannot support a C-language component. In particular, the TECHMATION system is developed by assembly instruction and does not support IEC61131-3.</w:t>
      </w:r>
    </w:p>
    <w:p w:rsidR="007B58D6" w:rsidRDefault="007B58D6" w:rsidP="007B58D6">
      <w:r>
        <w:tab/>
      </w:r>
      <w:r>
        <w:tab/>
        <w:t xml:space="preserve">\item Key performance indicators. With our best knowledge, we adopted defective </w:t>
      </w:r>
      <w:r>
        <w:lastRenderedPageBreak/>
        <w:t>percentage ($DP$), error of change-over position ($ECP$), error of cushion minimum ($ECM$), error of charging end position ($ECEP$), and error of mold open end position ($EMOEP$) as the key performance indicators. All the systems were adjusted to use a T-curve and the key parameters were set to the same value. The cycle time, mold close time, mold open time, injection time, charging and cooling time, and ejector forward time and ejector backward time were controlled at approximately 8, 2, 2, 1, 1, 1, 0.5, and 0.5 s, respectively. Figure \ref{</w:t>
      </w:r>
      <w:proofErr w:type="spellStart"/>
      <w:r>
        <w:t>fig:Compare</w:t>
      </w:r>
      <w:proofErr w:type="spellEnd"/>
      <w:r>
        <w:t>} shows the 100-times error line graph of the key performance indicators. The proposed system has nearly identical performance as the KEBA system, which is better than that of the TECHMATION system. Table \ref{</w:t>
      </w:r>
      <w:proofErr w:type="spellStart"/>
      <w:r>
        <w:t>table:IMMSystem</w:t>
      </w:r>
      <w:proofErr w:type="spellEnd"/>
      <w:r>
        <w:t>} shows the comparison of startup time ($ST$), $DP$, and the mean of the key performance indicators. The proposed system's startup time was increased by more than 5 times in the case of almost identical key performance.</w:t>
      </w:r>
    </w:p>
    <w:p w:rsidR="007B58D6" w:rsidRDefault="007B58D6" w:rsidP="007B58D6">
      <w:r>
        <w:tab/>
        <w:t>\end{enumerate}</w:t>
      </w:r>
    </w:p>
    <w:p w:rsidR="007B58D6" w:rsidRDefault="007B58D6" w:rsidP="007B58D6"/>
    <w:p w:rsidR="007B58D6" w:rsidRDefault="007B58D6" w:rsidP="007B58D6">
      <w:r>
        <w:tab/>
        <w:t>\begin{table}</w:t>
      </w:r>
    </w:p>
    <w:p w:rsidR="007B58D6" w:rsidRDefault="007B58D6" w:rsidP="007B58D6">
      <w:r>
        <w:tab/>
      </w:r>
      <w:r>
        <w:tab/>
        <w:t>\</w:t>
      </w:r>
      <w:proofErr w:type="spellStart"/>
      <w:r>
        <w:t>scriptsize</w:t>
      </w:r>
      <w:proofErr w:type="spellEnd"/>
      <w:r>
        <w:t xml:space="preserve"> \caption{\</w:t>
      </w:r>
      <w:proofErr w:type="spellStart"/>
      <w:r>
        <w:t>textcolor</w:t>
      </w:r>
      <w:proofErr w:type="spellEnd"/>
      <w:r>
        <w:t>{red}{System information comparison}}</w:t>
      </w:r>
    </w:p>
    <w:p w:rsidR="007B58D6" w:rsidRDefault="007B58D6" w:rsidP="007B58D6">
      <w:r>
        <w:tab/>
      </w:r>
      <w:r>
        <w:tab/>
        <w:t>\label{</w:t>
      </w:r>
      <w:proofErr w:type="spellStart"/>
      <w:r>
        <w:t>table:systemComparison</w:t>
      </w:r>
      <w:proofErr w:type="spellEnd"/>
      <w:r>
        <w:t>}</w:t>
      </w:r>
    </w:p>
    <w:p w:rsidR="007B58D6" w:rsidRDefault="007B58D6" w:rsidP="007B58D6">
      <w:r>
        <w:tab/>
      </w:r>
      <w:r>
        <w:tab/>
        <w:t>\begin{center}</w:t>
      </w:r>
    </w:p>
    <w:p w:rsidR="007B58D6" w:rsidRDefault="007B58D6" w:rsidP="007B58D6">
      <w:r>
        <w:tab/>
      </w:r>
      <w:r>
        <w:tab/>
      </w:r>
      <w:r>
        <w:tab/>
        <w:t>\begin{</w:t>
      </w:r>
      <w:proofErr w:type="spellStart"/>
      <w:r>
        <w:t>threeparttable</w:t>
      </w:r>
      <w:proofErr w:type="spellEnd"/>
      <w:r>
        <w:t>}</w:t>
      </w:r>
    </w:p>
    <w:p w:rsidR="007B58D6" w:rsidRDefault="007B58D6" w:rsidP="007B58D6">
      <w:r>
        <w:tab/>
      </w:r>
      <w:r>
        <w:tab/>
      </w:r>
      <w:r>
        <w:tab/>
        <w:t>\</w:t>
      </w:r>
      <w:proofErr w:type="spellStart"/>
      <w:r>
        <w:t>renewcommand</w:t>
      </w:r>
      <w:proofErr w:type="spellEnd"/>
      <w:r>
        <w:t>{\</w:t>
      </w:r>
      <w:proofErr w:type="spellStart"/>
      <w:r>
        <w:t>arraystretch</w:t>
      </w:r>
      <w:proofErr w:type="spellEnd"/>
      <w:r>
        <w:t>}{1.4}</w:t>
      </w:r>
    </w:p>
    <w:p w:rsidR="007B58D6" w:rsidRDefault="007B58D6" w:rsidP="007B58D6">
      <w:r>
        <w:tab/>
      </w:r>
      <w:r>
        <w:tab/>
      </w:r>
      <w:r>
        <w:tab/>
        <w:t>\</w:t>
      </w:r>
      <w:proofErr w:type="spellStart"/>
      <w:r>
        <w:t>setlength</w:t>
      </w:r>
      <w:proofErr w:type="spellEnd"/>
      <w:r>
        <w:t>\</w:t>
      </w:r>
      <w:proofErr w:type="spellStart"/>
      <w:r>
        <w:t>tabcolsep</w:t>
      </w:r>
      <w:proofErr w:type="spellEnd"/>
      <w:r>
        <w:t>{3pt}</w:t>
      </w:r>
    </w:p>
    <w:p w:rsidR="007B58D6" w:rsidRDefault="007B58D6" w:rsidP="007B58D6">
      <w:r>
        <w:tab/>
      </w:r>
      <w:r>
        <w:tab/>
      </w:r>
      <w:r>
        <w:tab/>
        <w:t>%\begin{tabular}{|p{2cm}|p{1.5cm}|p{1.5cm}|p{2.3cm}|p{2.3cm}|p{2.3cm}|p{2cm}|}</w:t>
      </w:r>
    </w:p>
    <w:p w:rsidR="007B58D6" w:rsidRDefault="007B58D6" w:rsidP="007B58D6">
      <w:r>
        <w:tab/>
      </w:r>
      <w:r>
        <w:tab/>
      </w:r>
      <w:r>
        <w:tab/>
        <w:t>\begin{tabular}{|</w:t>
      </w:r>
      <w:proofErr w:type="spellStart"/>
      <w:r>
        <w:t>l|c|c|c|c</w:t>
      </w:r>
      <w:proofErr w:type="spellEnd"/>
      <w:r>
        <w:t>|}</w:t>
      </w:r>
      <w:r>
        <w:tab/>
      </w:r>
    </w:p>
    <w:p w:rsidR="007B58D6" w:rsidRDefault="007B58D6" w:rsidP="007B58D6">
      <w:r>
        <w:tab/>
      </w:r>
      <w:r>
        <w:tab/>
      </w:r>
      <w:r>
        <w:tab/>
      </w:r>
      <w:r>
        <w:tab/>
        <w:t>\</w:t>
      </w:r>
      <w:proofErr w:type="spellStart"/>
      <w:r>
        <w:t>hline</w:t>
      </w:r>
      <w:proofErr w:type="spellEnd"/>
    </w:p>
    <w:p w:rsidR="007B58D6" w:rsidRDefault="007B58D6" w:rsidP="007B58D6">
      <w:r>
        <w:tab/>
      </w:r>
      <w:r>
        <w:tab/>
      </w:r>
      <w:r>
        <w:tab/>
      </w:r>
      <w:r>
        <w:tab/>
        <w:t xml:space="preserve">            &amp;Controller model &amp;CPU     &amp;Main frequency       &amp;RAM\\</w:t>
      </w:r>
    </w:p>
    <w:p w:rsidR="007B58D6" w:rsidRDefault="007B58D6" w:rsidP="007B58D6">
      <w:r>
        <w:tab/>
      </w:r>
      <w:r>
        <w:tab/>
      </w:r>
      <w:r>
        <w:tab/>
      </w:r>
      <w:r>
        <w:tab/>
        <w:t>\</w:t>
      </w:r>
      <w:proofErr w:type="spellStart"/>
      <w:r>
        <w:t>hline</w:t>
      </w:r>
      <w:proofErr w:type="spellEnd"/>
    </w:p>
    <w:p w:rsidR="007B58D6" w:rsidRDefault="007B58D6" w:rsidP="007B58D6">
      <w:r>
        <w:tab/>
      </w:r>
      <w:r>
        <w:tab/>
      </w:r>
      <w:r>
        <w:tab/>
      </w:r>
      <w:r>
        <w:tab/>
        <w:t xml:space="preserve">KEBA        &amp;Series i1000     &amp;PowerPC &amp;400 </w:t>
      </w:r>
      <w:del w:id="68" w:author="Accdon" w:date="2018-11-29T09:56:00Z">
        <w:r w:rsidR="00B82067">
          <w:delText>MHZ              &amp;128M</w:delText>
        </w:r>
      </w:del>
      <w:ins w:id="69" w:author="Accdon" w:date="2018-11-29T09:56:00Z">
        <w:r>
          <w:t xml:space="preserve">MHz              &amp;128 </w:t>
        </w:r>
        <w:proofErr w:type="gramStart"/>
        <w:r>
          <w:t>MB</w:t>
        </w:r>
      </w:ins>
      <w:r>
        <w:t xml:space="preserve">  \</w:t>
      </w:r>
      <w:proofErr w:type="gramEnd"/>
      <w:r>
        <w:t>\</w:t>
      </w:r>
    </w:p>
    <w:p w:rsidR="007B58D6" w:rsidRDefault="007B58D6" w:rsidP="007B58D6">
      <w:r>
        <w:tab/>
      </w:r>
      <w:r>
        <w:tab/>
      </w:r>
      <w:r>
        <w:tab/>
      </w:r>
      <w:r>
        <w:tab/>
        <w:t>\</w:t>
      </w:r>
      <w:proofErr w:type="spellStart"/>
      <w:r>
        <w:t>hline</w:t>
      </w:r>
      <w:proofErr w:type="spellEnd"/>
    </w:p>
    <w:p w:rsidR="007B58D6" w:rsidRDefault="007B58D6" w:rsidP="007B58D6">
      <w:r>
        <w:tab/>
      </w:r>
      <w:r>
        <w:tab/>
      </w:r>
      <w:r>
        <w:tab/>
      </w:r>
      <w:r>
        <w:tab/>
      </w:r>
      <w:proofErr w:type="gramStart"/>
      <w:r>
        <w:t>TECHMATION  &amp;</w:t>
      </w:r>
      <w:proofErr w:type="gramEnd"/>
      <w:r>
        <w:t xml:space="preserve">TE-CH2           &amp;DSP54    &amp;80 </w:t>
      </w:r>
      <w:del w:id="70" w:author="Accdon" w:date="2018-11-29T09:56:00Z">
        <w:r w:rsidR="00B82067">
          <w:delText>MHZ              &amp;512KB</w:delText>
        </w:r>
      </w:del>
      <w:ins w:id="71" w:author="Accdon" w:date="2018-11-29T09:56:00Z">
        <w:r>
          <w:t xml:space="preserve">MHz              &amp;512 </w:t>
        </w:r>
        <w:proofErr w:type="spellStart"/>
        <w:r>
          <w:t>kB</w:t>
        </w:r>
      </w:ins>
      <w:proofErr w:type="spellEnd"/>
      <w:r>
        <w:t xml:space="preserve">  \\</w:t>
      </w:r>
    </w:p>
    <w:p w:rsidR="007B58D6" w:rsidRDefault="007B58D6" w:rsidP="007B58D6">
      <w:r>
        <w:tab/>
      </w:r>
      <w:r>
        <w:tab/>
      </w:r>
      <w:r>
        <w:tab/>
      </w:r>
      <w:r>
        <w:tab/>
        <w:t>\</w:t>
      </w:r>
      <w:proofErr w:type="spellStart"/>
      <w:r>
        <w:t>hline</w:t>
      </w:r>
      <w:proofErr w:type="spellEnd"/>
    </w:p>
    <w:p w:rsidR="007B58D6" w:rsidRDefault="007B58D6" w:rsidP="007B58D6">
      <w:r>
        <w:tab/>
      </w:r>
      <w:r>
        <w:tab/>
      </w:r>
      <w:r>
        <w:tab/>
      </w:r>
      <w:r>
        <w:tab/>
        <w:t>Implemented &amp;-                &amp;</w:t>
      </w:r>
      <w:proofErr w:type="gramStart"/>
      <w:r>
        <w:t>F28M35  &amp;</w:t>
      </w:r>
      <w:proofErr w:type="gramEnd"/>
      <w:r>
        <w:t xml:space="preserve">72 </w:t>
      </w:r>
      <w:del w:id="72" w:author="Accdon" w:date="2018-11-29T09:56:00Z">
        <w:r w:rsidR="00B82067">
          <w:delText>MHZ</w:delText>
        </w:r>
      </w:del>
      <w:ins w:id="73" w:author="Accdon" w:date="2018-11-29T09:56:00Z">
        <w:r>
          <w:t>MHz</w:t>
        </w:r>
      </w:ins>
      <w:r>
        <w:t>\</w:t>
      </w:r>
      <w:proofErr w:type="spellStart"/>
      <w:r>
        <w:t>tnote</w:t>
      </w:r>
      <w:proofErr w:type="spellEnd"/>
      <w:r>
        <w:t>{1} &amp;</w:t>
      </w:r>
      <w:del w:id="74" w:author="Accdon" w:date="2018-11-29T09:56:00Z">
        <w:r w:rsidR="00B82067">
          <w:delText>132KB</w:delText>
        </w:r>
      </w:del>
      <w:ins w:id="75" w:author="Accdon" w:date="2018-11-29T09:56:00Z">
        <w:r>
          <w:t xml:space="preserve">132 </w:t>
        </w:r>
        <w:proofErr w:type="spellStart"/>
        <w:r>
          <w:t>kB</w:t>
        </w:r>
      </w:ins>
      <w:proofErr w:type="spellEnd"/>
      <w:r>
        <w:t>\</w:t>
      </w:r>
      <w:proofErr w:type="spellStart"/>
      <w:r>
        <w:t>tnote</w:t>
      </w:r>
      <w:proofErr w:type="spellEnd"/>
      <w:r>
        <w:t>{2} \\</w:t>
      </w:r>
    </w:p>
    <w:p w:rsidR="007B58D6" w:rsidRDefault="007B58D6" w:rsidP="007B58D6">
      <w:r>
        <w:tab/>
      </w:r>
      <w:r>
        <w:tab/>
      </w:r>
      <w:r>
        <w:tab/>
      </w:r>
      <w:r>
        <w:tab/>
        <w:t>\</w:t>
      </w:r>
      <w:proofErr w:type="spellStart"/>
      <w:r>
        <w:t>hline</w:t>
      </w:r>
      <w:proofErr w:type="spellEnd"/>
      <w:r>
        <w:tab/>
      </w:r>
      <w:r>
        <w:tab/>
      </w:r>
      <w:r>
        <w:tab/>
      </w:r>
    </w:p>
    <w:p w:rsidR="007B58D6" w:rsidRDefault="007B58D6" w:rsidP="007B58D6">
      <w:r>
        <w:tab/>
      </w:r>
      <w:r>
        <w:tab/>
      </w:r>
      <w:r>
        <w:tab/>
        <w:t>\end{tabular}</w:t>
      </w:r>
    </w:p>
    <w:p w:rsidR="007B58D6" w:rsidRDefault="007B58D6" w:rsidP="007B58D6">
      <w:r>
        <w:tab/>
      </w:r>
      <w:r>
        <w:tab/>
      </w:r>
      <w:r>
        <w:tab/>
        <w:t>\begin{</w:t>
      </w:r>
      <w:proofErr w:type="spellStart"/>
      <w:r>
        <w:t>tablenotes</w:t>
      </w:r>
      <w:proofErr w:type="spellEnd"/>
      <w:r>
        <w:t>}</w:t>
      </w:r>
    </w:p>
    <w:p w:rsidR="007B58D6" w:rsidRDefault="007B58D6" w:rsidP="007B58D6">
      <w:r>
        <w:tab/>
      </w:r>
      <w:r>
        <w:tab/>
      </w:r>
      <w:r>
        <w:tab/>
        <w:t>\</w:t>
      </w:r>
      <w:proofErr w:type="spellStart"/>
      <w:r>
        <w:t>footnotesize</w:t>
      </w:r>
      <w:proofErr w:type="spellEnd"/>
    </w:p>
    <w:p w:rsidR="007B58D6" w:rsidRDefault="007B58D6" w:rsidP="007B58D6">
      <w:r>
        <w:tab/>
      </w:r>
      <w:r>
        <w:tab/>
      </w:r>
      <w:r>
        <w:tab/>
        <w:t>\item[1] \</w:t>
      </w:r>
      <w:proofErr w:type="spellStart"/>
      <w:r>
        <w:t>textcolor</w:t>
      </w:r>
      <w:proofErr w:type="spellEnd"/>
      <w:r>
        <w:t>{red</w:t>
      </w:r>
      <w:proofErr w:type="gramStart"/>
      <w:r>
        <w:t>}{</w:t>
      </w:r>
      <w:proofErr w:type="gramEnd"/>
      <w:del w:id="76" w:author="Accdon" w:date="2018-11-29T09:56:00Z">
        <w:r w:rsidR="00B82067">
          <w:delText>The main frequency</w:delText>
        </w:r>
      </w:del>
      <w:ins w:id="77" w:author="Accdon" w:date="2018-11-29T09:56:00Z">
        <w:r>
          <w:t>Main frequencies</w:t>
        </w:r>
      </w:ins>
      <w:r>
        <w:t xml:space="preserve"> of ARM and DSP are 100 and 150 </w:t>
      </w:r>
      <w:del w:id="78" w:author="Accdon" w:date="2018-11-29T09:56:00Z">
        <w:r w:rsidR="00B82067">
          <w:delText>MHZ</w:delText>
        </w:r>
      </w:del>
      <w:ins w:id="79" w:author="Accdon" w:date="2018-11-29T09:56:00Z">
        <w:r>
          <w:t>MHz</w:t>
        </w:r>
      </w:ins>
      <w:r>
        <w:t>, respectively.}</w:t>
      </w:r>
    </w:p>
    <w:p w:rsidR="007B58D6" w:rsidRDefault="007B58D6" w:rsidP="007B58D6">
      <w:r>
        <w:tab/>
      </w:r>
      <w:r>
        <w:tab/>
      </w:r>
      <w:r>
        <w:tab/>
        <w:t>\item[2] \</w:t>
      </w:r>
      <w:proofErr w:type="spellStart"/>
      <w:r>
        <w:t>textcolor</w:t>
      </w:r>
      <w:proofErr w:type="spellEnd"/>
      <w:r>
        <w:t>{red</w:t>
      </w:r>
      <w:proofErr w:type="gramStart"/>
      <w:r>
        <w:t>}{</w:t>
      </w:r>
      <w:proofErr w:type="gramEnd"/>
      <w:del w:id="80" w:author="Accdon" w:date="2018-11-29T09:56:00Z">
        <w:r w:rsidR="00B82067">
          <w:delText>The value</w:delText>
        </w:r>
      </w:del>
      <w:ins w:id="81" w:author="Accdon" w:date="2018-11-29T09:56:00Z">
        <w:r>
          <w:t>Value</w:t>
        </w:r>
      </w:ins>
      <w:r>
        <w:t xml:space="preserve"> is the summation of RAM, DSP, and </w:t>
      </w:r>
      <w:del w:id="82" w:author="Accdon" w:date="2018-11-29T09:56:00Z">
        <w:r w:rsidR="00B82067">
          <w:delText>Shared</w:delText>
        </w:r>
      </w:del>
      <w:ins w:id="83" w:author="Accdon" w:date="2018-11-29T09:56:00Z">
        <w:r>
          <w:t>shared</w:t>
        </w:r>
      </w:ins>
      <w:r>
        <w:t xml:space="preserve"> RAM.}</w:t>
      </w:r>
    </w:p>
    <w:p w:rsidR="007B58D6" w:rsidRDefault="007B58D6" w:rsidP="007B58D6">
      <w:r>
        <w:tab/>
      </w:r>
      <w:r>
        <w:tab/>
      </w:r>
      <w:r>
        <w:tab/>
        <w:t>\end{</w:t>
      </w:r>
      <w:proofErr w:type="spellStart"/>
      <w:r>
        <w:t>tablenotes</w:t>
      </w:r>
      <w:proofErr w:type="spellEnd"/>
      <w:r>
        <w:t>}</w:t>
      </w:r>
    </w:p>
    <w:p w:rsidR="007B58D6" w:rsidRDefault="007B58D6" w:rsidP="007B58D6">
      <w:r>
        <w:tab/>
      </w:r>
      <w:r>
        <w:tab/>
      </w:r>
      <w:r>
        <w:tab/>
        <w:t>\end{</w:t>
      </w:r>
      <w:proofErr w:type="spellStart"/>
      <w:r>
        <w:t>threeparttable</w:t>
      </w:r>
      <w:proofErr w:type="spellEnd"/>
      <w:r>
        <w:t>}</w:t>
      </w:r>
    </w:p>
    <w:p w:rsidR="007B58D6" w:rsidRDefault="007B58D6" w:rsidP="007B58D6">
      <w:r>
        <w:lastRenderedPageBreak/>
        <w:tab/>
      </w:r>
      <w:r>
        <w:tab/>
        <w:t>\end{center}</w:t>
      </w:r>
    </w:p>
    <w:p w:rsidR="007B58D6" w:rsidRDefault="007B58D6" w:rsidP="007B58D6">
      <w:r>
        <w:tab/>
        <w:t>\end{table}</w:t>
      </w:r>
    </w:p>
    <w:p w:rsidR="007B58D6" w:rsidRDefault="007B58D6" w:rsidP="007B58D6">
      <w:r>
        <w:tab/>
        <w:t>\begin{table}</w:t>
      </w:r>
    </w:p>
    <w:p w:rsidR="007B58D6" w:rsidRDefault="007B58D6" w:rsidP="007B58D6">
      <w:r>
        <w:tab/>
      </w:r>
      <w:r>
        <w:tab/>
        <w:t>\</w:t>
      </w:r>
      <w:proofErr w:type="spellStart"/>
      <w:r>
        <w:t>scriptsize</w:t>
      </w:r>
      <w:proofErr w:type="spellEnd"/>
      <w:r>
        <w:t xml:space="preserve"> \caption{Key performance comparison}</w:t>
      </w:r>
    </w:p>
    <w:p w:rsidR="007B58D6" w:rsidRDefault="007B58D6" w:rsidP="007B58D6">
      <w:r>
        <w:tab/>
      </w:r>
      <w:r>
        <w:tab/>
        <w:t>\label{</w:t>
      </w:r>
      <w:proofErr w:type="spellStart"/>
      <w:r>
        <w:t>table:ComparisonG</w:t>
      </w:r>
      <w:proofErr w:type="spellEnd"/>
      <w:r>
        <w:t>}</w:t>
      </w:r>
    </w:p>
    <w:p w:rsidR="007B58D6" w:rsidRDefault="007B58D6" w:rsidP="007B58D6">
      <w:r>
        <w:tab/>
      </w:r>
      <w:r>
        <w:tab/>
        <w:t>\begin{center}</w:t>
      </w:r>
    </w:p>
    <w:p w:rsidR="007B58D6" w:rsidRDefault="007B58D6" w:rsidP="007B58D6">
      <w:r>
        <w:tab/>
      </w:r>
      <w:r>
        <w:tab/>
        <w:t>\begin{</w:t>
      </w:r>
      <w:proofErr w:type="spellStart"/>
      <w:r>
        <w:t>threeparttable</w:t>
      </w:r>
      <w:proofErr w:type="spellEnd"/>
      <w:r>
        <w:t>}</w:t>
      </w:r>
    </w:p>
    <w:p w:rsidR="007B58D6" w:rsidRDefault="007B58D6" w:rsidP="007B58D6">
      <w:r>
        <w:tab/>
      </w:r>
      <w:r>
        <w:tab/>
      </w:r>
      <w:r>
        <w:tab/>
        <w:t>\</w:t>
      </w:r>
      <w:proofErr w:type="spellStart"/>
      <w:r>
        <w:t>renewcommand</w:t>
      </w:r>
      <w:proofErr w:type="spellEnd"/>
      <w:r>
        <w:t>{\</w:t>
      </w:r>
      <w:proofErr w:type="spellStart"/>
      <w:r>
        <w:t>arraystretch</w:t>
      </w:r>
      <w:proofErr w:type="spellEnd"/>
      <w:r>
        <w:t>}{1.4}</w:t>
      </w:r>
    </w:p>
    <w:p w:rsidR="007B58D6" w:rsidRDefault="007B58D6" w:rsidP="007B58D6">
      <w:r>
        <w:tab/>
      </w:r>
      <w:r>
        <w:tab/>
      </w:r>
      <w:r>
        <w:tab/>
        <w:t>\</w:t>
      </w:r>
      <w:proofErr w:type="spellStart"/>
      <w:r>
        <w:t>setlength</w:t>
      </w:r>
      <w:proofErr w:type="spellEnd"/>
      <w:r>
        <w:t>\</w:t>
      </w:r>
      <w:proofErr w:type="spellStart"/>
      <w:r>
        <w:t>tabcolsep</w:t>
      </w:r>
      <w:proofErr w:type="spellEnd"/>
      <w:r>
        <w:t>{3pt}</w:t>
      </w:r>
    </w:p>
    <w:p w:rsidR="007B58D6" w:rsidRDefault="007B58D6" w:rsidP="007B58D6">
      <w:r>
        <w:tab/>
      </w:r>
      <w:r>
        <w:tab/>
      </w:r>
      <w:r>
        <w:tab/>
        <w:t>%\begin{tabular}{|p{2cm}|p{1.5cm}|p{1.5cm}|p{2.3cm}|p{2.3cm}|p{2.3cm}|p{2cm}|}</w:t>
      </w:r>
    </w:p>
    <w:p w:rsidR="007B58D6" w:rsidRDefault="007B58D6" w:rsidP="007B58D6">
      <w:r>
        <w:tab/>
      </w:r>
      <w:r>
        <w:tab/>
      </w:r>
      <w:r>
        <w:tab/>
        <w:t>\begin{tabular}{|</w:t>
      </w:r>
      <w:proofErr w:type="spellStart"/>
      <w:r>
        <w:t>l|c|c|c|c|c|c</w:t>
      </w:r>
      <w:proofErr w:type="spellEnd"/>
      <w:r>
        <w:t>|}</w:t>
      </w:r>
    </w:p>
    <w:p w:rsidR="007B58D6" w:rsidRDefault="007B58D6" w:rsidP="007B58D6">
      <w:r>
        <w:tab/>
      </w:r>
      <w:r>
        <w:tab/>
      </w:r>
      <w:r>
        <w:tab/>
      </w:r>
      <w:r>
        <w:tab/>
        <w:t>\</w:t>
      </w:r>
      <w:proofErr w:type="spellStart"/>
      <w:r>
        <w:t>hline</w:t>
      </w:r>
      <w:proofErr w:type="spellEnd"/>
    </w:p>
    <w:p w:rsidR="007B58D6" w:rsidRDefault="007B58D6" w:rsidP="007B58D6">
      <w:r>
        <w:tab/>
      </w:r>
      <w:r>
        <w:tab/>
      </w:r>
      <w:r>
        <w:tab/>
      </w:r>
      <w:r>
        <w:tab/>
        <w:t>Brand &amp; ST &amp;DP&amp;$\</w:t>
      </w:r>
      <w:proofErr w:type="spellStart"/>
      <w:proofErr w:type="gramStart"/>
      <w:r>
        <w:t>overline</w:t>
      </w:r>
      <w:proofErr w:type="spellEnd"/>
      <w:r>
        <w:t>{</w:t>
      </w:r>
      <w:proofErr w:type="gramEnd"/>
      <w:r>
        <w:t>ECP}$ \</w:t>
      </w:r>
      <w:proofErr w:type="spellStart"/>
      <w:r>
        <w:t>tnote</w:t>
      </w:r>
      <w:proofErr w:type="spellEnd"/>
      <w:r>
        <w:t>{3}&amp;$\</w:t>
      </w:r>
      <w:proofErr w:type="spellStart"/>
      <w:r>
        <w:t>overline</w:t>
      </w:r>
      <w:proofErr w:type="spellEnd"/>
      <w:r>
        <w:t>{ECM}$&amp;$\</w:t>
      </w:r>
      <w:proofErr w:type="spellStart"/>
      <w:r>
        <w:t>overline</w:t>
      </w:r>
      <w:proofErr w:type="spellEnd"/>
      <w:r>
        <w:t>{ECEP}$ &amp;$\</w:t>
      </w:r>
      <w:proofErr w:type="spellStart"/>
      <w:r>
        <w:t>overline</w:t>
      </w:r>
      <w:proofErr w:type="spellEnd"/>
      <w:r>
        <w:t>{EMOEP}$\\</w:t>
      </w:r>
    </w:p>
    <w:p w:rsidR="007B58D6" w:rsidRDefault="007B58D6" w:rsidP="007B58D6">
      <w:r>
        <w:tab/>
      </w:r>
      <w:r>
        <w:tab/>
      </w:r>
      <w:r>
        <w:tab/>
      </w:r>
      <w:r>
        <w:tab/>
        <w:t>\</w:t>
      </w:r>
      <w:proofErr w:type="spellStart"/>
      <w:r>
        <w:t>hline</w:t>
      </w:r>
      <w:proofErr w:type="spellEnd"/>
    </w:p>
    <w:p w:rsidR="007B58D6" w:rsidRDefault="007B58D6" w:rsidP="007B58D6">
      <w:r>
        <w:tab/>
      </w:r>
      <w:r>
        <w:tab/>
      </w:r>
      <w:r>
        <w:tab/>
      </w:r>
      <w:r>
        <w:tab/>
      </w:r>
      <w:proofErr w:type="gramStart"/>
      <w:r>
        <w:t>TECHMATION  &amp;</w:t>
      </w:r>
      <w:proofErr w:type="gramEnd"/>
      <w:r>
        <w:t xml:space="preserve"> 27 s  &amp;0.27\% &amp;0.094 &amp; 0.2 &amp; 0.13 &amp; 0.17 \\</w:t>
      </w:r>
    </w:p>
    <w:p w:rsidR="007B58D6" w:rsidRDefault="007B58D6" w:rsidP="007B58D6">
      <w:r>
        <w:tab/>
      </w:r>
      <w:r>
        <w:tab/>
      </w:r>
      <w:r>
        <w:tab/>
      </w:r>
      <w:r>
        <w:tab/>
        <w:t>\</w:t>
      </w:r>
      <w:proofErr w:type="spellStart"/>
      <w:r>
        <w:t>hline</w:t>
      </w:r>
      <w:proofErr w:type="spellEnd"/>
    </w:p>
    <w:p w:rsidR="007B58D6" w:rsidRDefault="007B58D6" w:rsidP="007B58D6">
      <w:r>
        <w:tab/>
      </w:r>
      <w:r>
        <w:tab/>
      </w:r>
      <w:r>
        <w:tab/>
      </w:r>
      <w:r>
        <w:tab/>
        <w:t xml:space="preserve">KEBA        &amp; 72 </w:t>
      </w:r>
      <w:proofErr w:type="gramStart"/>
      <w:r>
        <w:t>s  &amp;</w:t>
      </w:r>
      <w:proofErr w:type="gramEnd"/>
      <w:r>
        <w:t>0.24\% &amp;0.064 &amp; 0.1 &amp; 0.1 &amp; 0.12 \\</w:t>
      </w:r>
    </w:p>
    <w:p w:rsidR="007B58D6" w:rsidRDefault="007B58D6" w:rsidP="007B58D6">
      <w:r>
        <w:tab/>
      </w:r>
      <w:r>
        <w:tab/>
      </w:r>
      <w:r>
        <w:tab/>
      </w:r>
      <w:r>
        <w:tab/>
        <w:t>\</w:t>
      </w:r>
      <w:proofErr w:type="spellStart"/>
      <w:r>
        <w:t>hline</w:t>
      </w:r>
      <w:proofErr w:type="spellEnd"/>
    </w:p>
    <w:p w:rsidR="007B58D6" w:rsidRDefault="007B58D6" w:rsidP="007B58D6">
      <w:r>
        <w:tab/>
      </w:r>
      <w:r>
        <w:tab/>
      </w:r>
      <w:r>
        <w:tab/>
      </w:r>
      <w:r>
        <w:tab/>
        <w:t>Implemented   &amp; 5 s     &amp;0.25\% &amp;0.05 &amp; 0.1 &amp; 0.11 &amp; 0.11\\</w:t>
      </w:r>
    </w:p>
    <w:p w:rsidR="007B58D6" w:rsidRDefault="007B58D6" w:rsidP="007B58D6">
      <w:r>
        <w:tab/>
      </w:r>
      <w:r>
        <w:tab/>
      </w:r>
      <w:r>
        <w:tab/>
      </w:r>
      <w:r>
        <w:tab/>
        <w:t>\</w:t>
      </w:r>
      <w:proofErr w:type="spellStart"/>
      <w:r>
        <w:t>hline</w:t>
      </w:r>
      <w:proofErr w:type="spellEnd"/>
    </w:p>
    <w:p w:rsidR="007B58D6" w:rsidRDefault="007B58D6" w:rsidP="007B58D6">
      <w:r>
        <w:tab/>
      </w:r>
      <w:r>
        <w:tab/>
      </w:r>
      <w:r>
        <w:tab/>
        <w:t>\end{tabular}</w:t>
      </w:r>
    </w:p>
    <w:p w:rsidR="007B58D6" w:rsidRDefault="007B58D6" w:rsidP="007B58D6">
      <w:r>
        <w:tab/>
      </w:r>
      <w:r>
        <w:tab/>
      </w:r>
      <w:r>
        <w:tab/>
        <w:t>\begin{</w:t>
      </w:r>
      <w:proofErr w:type="spellStart"/>
      <w:r>
        <w:t>tablenotes</w:t>
      </w:r>
      <w:proofErr w:type="spellEnd"/>
      <w:r>
        <w:t>}</w:t>
      </w:r>
    </w:p>
    <w:p w:rsidR="007B58D6" w:rsidRDefault="007B58D6" w:rsidP="007B58D6">
      <w:r>
        <w:tab/>
      </w:r>
      <w:r>
        <w:tab/>
      </w:r>
      <w:r>
        <w:tab/>
        <w:t>\</w:t>
      </w:r>
      <w:proofErr w:type="spellStart"/>
      <w:r>
        <w:t>footnotesize</w:t>
      </w:r>
      <w:proofErr w:type="spellEnd"/>
    </w:p>
    <w:p w:rsidR="007B58D6" w:rsidRDefault="007B58D6" w:rsidP="007B58D6">
      <w:r>
        <w:tab/>
      </w:r>
      <w:r>
        <w:tab/>
      </w:r>
      <w:r>
        <w:tab/>
        <w:t>\item[3] \</w:t>
      </w:r>
      <w:proofErr w:type="spellStart"/>
      <w:r>
        <w:t>textcolor</w:t>
      </w:r>
      <w:proofErr w:type="spellEnd"/>
      <w:r>
        <w:t>{red}{$\</w:t>
      </w:r>
      <w:proofErr w:type="spellStart"/>
      <w:r>
        <w:t>overline</w:t>
      </w:r>
      <w:proofErr w:type="spellEnd"/>
      <w:r>
        <w:t>{ECP}$ denotes the 100-time mean of ECP.}</w:t>
      </w:r>
    </w:p>
    <w:p w:rsidR="007B58D6" w:rsidRDefault="007B58D6" w:rsidP="007B58D6">
      <w:r>
        <w:tab/>
      </w:r>
      <w:r>
        <w:tab/>
        <w:t xml:space="preserve">    \end{</w:t>
      </w:r>
      <w:proofErr w:type="spellStart"/>
      <w:r>
        <w:t>tablenotes</w:t>
      </w:r>
      <w:proofErr w:type="spellEnd"/>
      <w:r>
        <w:t>}</w:t>
      </w:r>
    </w:p>
    <w:p w:rsidR="007B58D6" w:rsidRDefault="007B58D6" w:rsidP="007B58D6">
      <w:r>
        <w:tab/>
      </w:r>
      <w:r>
        <w:tab/>
        <w:t>\end{</w:t>
      </w:r>
      <w:proofErr w:type="spellStart"/>
      <w:r>
        <w:t>threeparttable</w:t>
      </w:r>
      <w:proofErr w:type="spellEnd"/>
      <w:r>
        <w:t>}</w:t>
      </w:r>
    </w:p>
    <w:p w:rsidR="007B58D6" w:rsidRDefault="007B58D6" w:rsidP="007B58D6">
      <w:r>
        <w:tab/>
        <w:t>\end{center}</w:t>
      </w:r>
    </w:p>
    <w:p w:rsidR="007B58D6" w:rsidRDefault="007B58D6" w:rsidP="007B58D6">
      <w:r>
        <w:tab/>
        <w:t>\end{table}</w:t>
      </w:r>
    </w:p>
    <w:p w:rsidR="007B58D6" w:rsidRDefault="007B58D6" w:rsidP="007B58D6">
      <w:r>
        <w:tab/>
      </w:r>
      <w:r>
        <w:tab/>
        <w:t>\begin{figure}</w:t>
      </w:r>
    </w:p>
    <w:p w:rsidR="007B58D6" w:rsidRDefault="007B58D6" w:rsidP="007B58D6">
      <w:r>
        <w:tab/>
      </w:r>
      <w:r>
        <w:tab/>
        <w:t>\centering</w:t>
      </w:r>
    </w:p>
    <w:p w:rsidR="007B58D6" w:rsidRDefault="007B58D6" w:rsidP="007B58D6">
      <w:r>
        <w:tab/>
      </w:r>
      <w:r>
        <w:tab/>
        <w:t>\</w:t>
      </w:r>
      <w:proofErr w:type="spellStart"/>
      <w:r>
        <w:t>includegraphics</w:t>
      </w:r>
      <w:proofErr w:type="spellEnd"/>
      <w:r>
        <w:t>[width=3in]{fig/Compare.pdf}</w:t>
      </w:r>
    </w:p>
    <w:p w:rsidR="007B58D6" w:rsidRDefault="007B58D6" w:rsidP="007B58D6">
      <w:r>
        <w:tab/>
      </w:r>
      <w:r>
        <w:tab/>
        <w:t>\</w:t>
      </w:r>
      <w:proofErr w:type="gramStart"/>
      <w:r>
        <w:t>caption{</w:t>
      </w:r>
      <w:proofErr w:type="gramEnd"/>
      <w:r>
        <w:t>(a) is ECP, (b) is ECP, (c) is ECM, (d) is EMOEP.}</w:t>
      </w:r>
    </w:p>
    <w:p w:rsidR="007B58D6" w:rsidRDefault="007B58D6" w:rsidP="007B58D6">
      <w:r>
        <w:tab/>
      </w:r>
      <w:r>
        <w:tab/>
        <w:t>\label{</w:t>
      </w:r>
      <w:proofErr w:type="spellStart"/>
      <w:r>
        <w:t>fig:Compare</w:t>
      </w:r>
      <w:proofErr w:type="spellEnd"/>
      <w:r>
        <w:t>}</w:t>
      </w:r>
    </w:p>
    <w:p w:rsidR="007B58D6" w:rsidRDefault="007B58D6" w:rsidP="007B58D6">
      <w:r>
        <w:tab/>
        <w:t>\end{figure}</w:t>
      </w:r>
    </w:p>
    <w:p w:rsidR="007B58D6" w:rsidRDefault="007B58D6" w:rsidP="007B58D6"/>
    <w:p w:rsidR="007B58D6" w:rsidRDefault="007B58D6" w:rsidP="007B58D6">
      <w:r>
        <w:tab/>
        <w:t>\section{Conclusions}</w:t>
      </w:r>
    </w:p>
    <w:p w:rsidR="007B58D6" w:rsidRDefault="007B58D6" w:rsidP="007B58D6">
      <w:r>
        <w:tab/>
        <w:t>\label{conclusion}</w:t>
      </w:r>
    </w:p>
    <w:p w:rsidR="007B58D6" w:rsidRDefault="007B58D6" w:rsidP="007B58D6">
      <w:r>
        <w:tab/>
        <w:t>In this paper, we presented a user-oriented development method in which a customized multiprocessor $</w:t>
      </w:r>
      <w:proofErr w:type="spellStart"/>
      <w:r>
        <w:t>ePLC</w:t>
      </w:r>
      <w:proofErr w:type="spellEnd"/>
      <w:r>
        <w:t xml:space="preserve">$ was proposed to enhance performance, a multi-language-supporting graphical component was proposed to improve the adaptability of developers, and an optimized system structure (reasonable memory allocation, user-oriented thread structure, $LPM$ data interaction, modular software design, and finite state machines) was proposed to reduce the </w:t>
      </w:r>
      <w:r>
        <w:lastRenderedPageBreak/>
        <w:t>developmental complexity. Ultimately, we adopted the proposed method to implement a distributed $IMM$ system. Through comparison with the TECHMATION and KEBA systems, our system startup time increased by more than 5 times in the case of almost identical key performance. Furthermore, our system supports a customized multiprocessor $</w:t>
      </w:r>
      <w:proofErr w:type="spellStart"/>
      <w:r>
        <w:t>ePLC</w:t>
      </w:r>
      <w:proofErr w:type="spellEnd"/>
      <w:r>
        <w:t xml:space="preserve">$ and detached $HMI$. </w:t>
      </w:r>
    </w:p>
    <w:p w:rsidR="007B58D6" w:rsidRDefault="007B58D6" w:rsidP="007B58D6">
      <w:r>
        <w:tab/>
      </w:r>
    </w:p>
    <w:p w:rsidR="007B58D6" w:rsidRDefault="007B58D6" w:rsidP="007B58D6">
      <w:r>
        <w:tab/>
        <w:t>\</w:t>
      </w:r>
      <w:proofErr w:type="spellStart"/>
      <w:r>
        <w:t>textcolor</w:t>
      </w:r>
      <w:proofErr w:type="spellEnd"/>
      <w:r>
        <w:t xml:space="preserve">{red}{In </w:t>
      </w:r>
      <w:del w:id="84" w:author="Accdon" w:date="2018-11-29T09:56:00Z">
        <w:r w:rsidR="00B82067">
          <w:delText>the further</w:delText>
        </w:r>
      </w:del>
      <w:ins w:id="85" w:author="Accdon" w:date="2018-11-29T09:56:00Z">
        <w:r>
          <w:t>planned additional</w:t>
        </w:r>
      </w:ins>
      <w:r>
        <w:t xml:space="preserve"> </w:t>
      </w:r>
      <w:proofErr w:type="gramStart"/>
      <w:r>
        <w:t>work,</w:t>
      </w:r>
      <w:proofErr w:type="gramEnd"/>
      <w:r>
        <w:t xml:space="preserve"> more applications will be implemented to prove the </w:t>
      </w:r>
      <w:del w:id="86" w:author="Accdon" w:date="2018-11-29T09:56:00Z">
        <w:r w:rsidR="00B82067">
          <w:delText>system</w:delText>
        </w:r>
      </w:del>
      <w:ins w:id="87" w:author="Accdon" w:date="2018-11-29T09:56:00Z">
        <w:r>
          <w:t>system's</w:t>
        </w:r>
      </w:ins>
      <w:r>
        <w:t xml:space="preserve"> robustness</w:t>
      </w:r>
      <w:del w:id="88" w:author="Accdon" w:date="2018-11-29T09:56:00Z">
        <w:r w:rsidR="00B82067">
          <w:delText>, meanwhile, the</w:delText>
        </w:r>
      </w:del>
      <w:ins w:id="89" w:author="Accdon" w:date="2018-11-29T09:56:00Z">
        <w:r>
          <w:t>. Meanwhile,</w:t>
        </w:r>
      </w:ins>
      <w:r>
        <w:t xml:space="preserve"> integration with other systems (e.g., </w:t>
      </w:r>
      <w:ins w:id="90" w:author="Accdon" w:date="2018-11-29T09:56:00Z">
        <w:r>
          <w:t xml:space="preserve">a </w:t>
        </w:r>
      </w:ins>
      <w:r>
        <w:t xml:space="preserve">visual system) will be </w:t>
      </w:r>
      <w:del w:id="91" w:author="Accdon" w:date="2018-11-29T09:56:00Z">
        <w:r w:rsidR="00B82067">
          <w:delText>involved</w:delText>
        </w:r>
      </w:del>
      <w:ins w:id="92" w:author="Accdon" w:date="2018-11-29T09:56:00Z">
        <w:r>
          <w:t>undertaken</w:t>
        </w:r>
      </w:ins>
      <w:r>
        <w:t xml:space="preserve"> to study the system flexibility.} </w:t>
      </w:r>
    </w:p>
    <w:p w:rsidR="007B58D6" w:rsidRDefault="007B58D6" w:rsidP="007B58D6">
      <w:r>
        <w:tab/>
      </w:r>
    </w:p>
    <w:p w:rsidR="007B58D6" w:rsidRDefault="007B58D6" w:rsidP="007B58D6">
      <w:r>
        <w:tab/>
      </w:r>
    </w:p>
    <w:p w:rsidR="007B58D6" w:rsidRDefault="007B58D6" w:rsidP="007B58D6">
      <w:r>
        <w:tab/>
      </w:r>
    </w:p>
    <w:p w:rsidR="007B58D6" w:rsidRDefault="007B58D6" w:rsidP="007B58D6">
      <w:r>
        <w:tab/>
      </w:r>
    </w:p>
    <w:p w:rsidR="007B58D6" w:rsidRDefault="007B58D6" w:rsidP="007B58D6">
      <w:r>
        <w:tab/>
      </w:r>
    </w:p>
    <w:p w:rsidR="007B58D6" w:rsidRDefault="007B58D6" w:rsidP="007B58D6">
      <w:r>
        <w:tab/>
        <w:t>\</w:t>
      </w:r>
      <w:proofErr w:type="spellStart"/>
      <w:r>
        <w:t>ifCLASSOPTIONcaptionsoff</w:t>
      </w:r>
      <w:proofErr w:type="spellEnd"/>
    </w:p>
    <w:p w:rsidR="007B58D6" w:rsidRDefault="007B58D6" w:rsidP="007B58D6">
      <w:r>
        <w:tab/>
        <w:t>\</w:t>
      </w:r>
      <w:proofErr w:type="spellStart"/>
      <w:r>
        <w:t>newpage</w:t>
      </w:r>
      <w:proofErr w:type="spellEnd"/>
    </w:p>
    <w:p w:rsidR="007B58D6" w:rsidRDefault="007B58D6" w:rsidP="007B58D6">
      <w:r>
        <w:tab/>
        <w:t>\</w:t>
      </w:r>
      <w:proofErr w:type="spellStart"/>
      <w:r>
        <w:t>fi</w:t>
      </w:r>
      <w:proofErr w:type="spellEnd"/>
    </w:p>
    <w:p w:rsidR="007B58D6" w:rsidRDefault="007B58D6" w:rsidP="007B58D6">
      <w:r>
        <w:tab/>
      </w:r>
    </w:p>
    <w:p w:rsidR="007B58D6" w:rsidRDefault="007B58D6" w:rsidP="007B58D6">
      <w:r>
        <w:tab/>
      </w:r>
    </w:p>
    <w:p w:rsidR="007B58D6" w:rsidRDefault="007B58D6" w:rsidP="007B58D6">
      <w:r>
        <w:tab/>
      </w:r>
    </w:p>
    <w:p w:rsidR="007B58D6" w:rsidRDefault="007B58D6" w:rsidP="007B58D6">
      <w:r>
        <w:tab/>
        <w:t xml:space="preserve">% </w:t>
      </w:r>
      <w:proofErr w:type="gramStart"/>
      <w:r>
        <w:t>trigger</w:t>
      </w:r>
      <w:proofErr w:type="gramEnd"/>
      <w:r>
        <w:t xml:space="preserve"> a \</w:t>
      </w:r>
      <w:proofErr w:type="spellStart"/>
      <w:r>
        <w:t>newpage</w:t>
      </w:r>
      <w:proofErr w:type="spellEnd"/>
      <w:r>
        <w:t xml:space="preserve"> just before the given reference</w:t>
      </w:r>
    </w:p>
    <w:p w:rsidR="007B58D6" w:rsidRDefault="007B58D6" w:rsidP="007B58D6">
      <w:r>
        <w:tab/>
        <w:t>% number - used to balance the columns on the last page</w:t>
      </w:r>
    </w:p>
    <w:p w:rsidR="007B58D6" w:rsidRDefault="007B58D6" w:rsidP="007B58D6">
      <w:r>
        <w:tab/>
        <w:t>% adjust value as needed - may need to be readjusted if</w:t>
      </w:r>
    </w:p>
    <w:p w:rsidR="007B58D6" w:rsidRDefault="007B58D6" w:rsidP="007B58D6">
      <w:r>
        <w:tab/>
        <w:t>% the document is modified later</w:t>
      </w:r>
    </w:p>
    <w:p w:rsidR="007B58D6" w:rsidRDefault="007B58D6" w:rsidP="007B58D6">
      <w:r>
        <w:tab/>
        <w:t>%\</w:t>
      </w:r>
      <w:proofErr w:type="spellStart"/>
      <w:proofErr w:type="gramStart"/>
      <w:r>
        <w:t>IEEEtriggeratref</w:t>
      </w:r>
      <w:proofErr w:type="spellEnd"/>
      <w:r>
        <w:t>{</w:t>
      </w:r>
      <w:proofErr w:type="gramEnd"/>
      <w:r>
        <w:t>8}</w:t>
      </w:r>
    </w:p>
    <w:p w:rsidR="007B58D6" w:rsidRDefault="007B58D6" w:rsidP="007B58D6">
      <w:r>
        <w:tab/>
        <w:t xml:space="preserve">% </w:t>
      </w:r>
      <w:proofErr w:type="gramStart"/>
      <w:r>
        <w:t>The</w:t>
      </w:r>
      <w:proofErr w:type="gramEnd"/>
      <w:r>
        <w:t xml:space="preserve"> "triggered" command can be changed if desired:</w:t>
      </w:r>
    </w:p>
    <w:p w:rsidR="007B58D6" w:rsidRDefault="007B58D6" w:rsidP="007B58D6">
      <w:r>
        <w:tab/>
        <w:t>%\</w:t>
      </w:r>
      <w:proofErr w:type="spellStart"/>
      <w:proofErr w:type="gramStart"/>
      <w:r>
        <w:t>IEEEtriggercmd</w:t>
      </w:r>
      <w:proofErr w:type="spellEnd"/>
      <w:r>
        <w:t>{</w:t>
      </w:r>
      <w:proofErr w:type="gramEnd"/>
      <w:r>
        <w:t>\</w:t>
      </w:r>
      <w:proofErr w:type="spellStart"/>
      <w:r>
        <w:t>enlargethispage</w:t>
      </w:r>
      <w:proofErr w:type="spellEnd"/>
      <w:r>
        <w:t>{-5in}}</w:t>
      </w:r>
    </w:p>
    <w:p w:rsidR="007B58D6" w:rsidRDefault="007B58D6" w:rsidP="007B58D6">
      <w:r>
        <w:tab/>
      </w:r>
    </w:p>
    <w:p w:rsidR="007B58D6" w:rsidRDefault="007B58D6" w:rsidP="007B58D6">
      <w:r>
        <w:tab/>
        <w:t>% references section</w:t>
      </w:r>
    </w:p>
    <w:p w:rsidR="007B58D6" w:rsidRDefault="007B58D6" w:rsidP="007B58D6">
      <w:r>
        <w:tab/>
      </w:r>
    </w:p>
    <w:p w:rsidR="007B58D6" w:rsidRDefault="007B58D6" w:rsidP="007B58D6">
      <w:r>
        <w:tab/>
        <w:t xml:space="preserve">% can use a bibliography generated by </w:t>
      </w:r>
      <w:proofErr w:type="spellStart"/>
      <w:r>
        <w:t>BibTeX</w:t>
      </w:r>
      <w:proofErr w:type="spellEnd"/>
      <w:r>
        <w:t xml:space="preserve"> as a .bbl file</w:t>
      </w:r>
    </w:p>
    <w:p w:rsidR="007B58D6" w:rsidRDefault="007B58D6" w:rsidP="007B58D6">
      <w:r>
        <w:tab/>
        <w:t xml:space="preserve">% </w:t>
      </w:r>
      <w:proofErr w:type="spellStart"/>
      <w:r>
        <w:t>BibTeX</w:t>
      </w:r>
      <w:proofErr w:type="spellEnd"/>
      <w:r>
        <w:t xml:space="preserve"> documentation can be easily obtained at:</w:t>
      </w:r>
    </w:p>
    <w:p w:rsidR="007B58D6" w:rsidRDefault="007B58D6" w:rsidP="007B58D6">
      <w:r>
        <w:tab/>
        <w:t>% http://www.ctan.org/tex-archive/biblio/bibtex/contrib/doc/</w:t>
      </w:r>
    </w:p>
    <w:p w:rsidR="007B58D6" w:rsidRDefault="007B58D6" w:rsidP="007B58D6">
      <w:r>
        <w:tab/>
        <w:t xml:space="preserve">% The </w:t>
      </w:r>
      <w:proofErr w:type="spellStart"/>
      <w:r>
        <w:t>IEEEtran</w:t>
      </w:r>
      <w:proofErr w:type="spellEnd"/>
      <w:r>
        <w:t xml:space="preserve"> </w:t>
      </w:r>
      <w:proofErr w:type="spellStart"/>
      <w:r>
        <w:t>BibTeX</w:t>
      </w:r>
      <w:proofErr w:type="spellEnd"/>
      <w:r>
        <w:t xml:space="preserve"> style support page is at:</w:t>
      </w:r>
    </w:p>
    <w:p w:rsidR="007B58D6" w:rsidRDefault="007B58D6" w:rsidP="007B58D6">
      <w:r>
        <w:tab/>
        <w:t>% http://www.michaelshell.org/tex/ieeetran/bibtex/</w:t>
      </w:r>
    </w:p>
    <w:p w:rsidR="007B58D6" w:rsidRDefault="007B58D6" w:rsidP="007B58D6">
      <w:r>
        <w:tab/>
        <w:t>%\</w:t>
      </w:r>
      <w:proofErr w:type="spellStart"/>
      <w:proofErr w:type="gramStart"/>
      <w:r>
        <w:t>bibliographystyle</w:t>
      </w:r>
      <w:proofErr w:type="spellEnd"/>
      <w:r>
        <w:t>{</w:t>
      </w:r>
      <w:proofErr w:type="spellStart"/>
      <w:proofErr w:type="gramEnd"/>
      <w:r>
        <w:t>IEEEtran</w:t>
      </w:r>
      <w:proofErr w:type="spellEnd"/>
      <w:r>
        <w:t>}</w:t>
      </w:r>
    </w:p>
    <w:p w:rsidR="007B58D6" w:rsidRDefault="007B58D6" w:rsidP="007B58D6">
      <w:r>
        <w:tab/>
        <w:t xml:space="preserve">% argument is your </w:t>
      </w:r>
      <w:proofErr w:type="spellStart"/>
      <w:r>
        <w:t>BibTeX</w:t>
      </w:r>
      <w:proofErr w:type="spellEnd"/>
      <w:r>
        <w:t xml:space="preserve"> string definitions and bibliography database(s)</w:t>
      </w:r>
    </w:p>
    <w:p w:rsidR="007B58D6" w:rsidRDefault="007B58D6" w:rsidP="007B58D6">
      <w:r>
        <w:tab/>
        <w:t>%\</w:t>
      </w:r>
      <w:proofErr w:type="gramStart"/>
      <w:r>
        <w:t>bibliography{</w:t>
      </w:r>
      <w:proofErr w:type="spellStart"/>
      <w:proofErr w:type="gramEnd"/>
      <w:r>
        <w:t>IEEEabrv</w:t>
      </w:r>
      <w:proofErr w:type="spellEnd"/>
      <w:r>
        <w:t>,../bib/paper}</w:t>
      </w:r>
    </w:p>
    <w:p w:rsidR="007B58D6" w:rsidRDefault="007B58D6" w:rsidP="007B58D6">
      <w:r>
        <w:tab/>
        <w:t>%</w:t>
      </w:r>
    </w:p>
    <w:p w:rsidR="007B58D6" w:rsidRDefault="007B58D6" w:rsidP="007B58D6">
      <w:r>
        <w:tab/>
        <w:t>% &lt;OR&gt; manually copy in the resultant .bbl file</w:t>
      </w:r>
    </w:p>
    <w:p w:rsidR="007B58D6" w:rsidRDefault="007B58D6" w:rsidP="007B58D6">
      <w:r>
        <w:tab/>
        <w:t>% set second argument of \begin to the number of references</w:t>
      </w:r>
    </w:p>
    <w:p w:rsidR="007B58D6" w:rsidRDefault="007B58D6" w:rsidP="007B58D6">
      <w:r>
        <w:tab/>
        <w:t>% (used to reserve space for the reference number labels box)</w:t>
      </w:r>
    </w:p>
    <w:p w:rsidR="007B58D6" w:rsidRDefault="007B58D6" w:rsidP="007B58D6">
      <w:r>
        <w:tab/>
      </w:r>
    </w:p>
    <w:p w:rsidR="007B58D6" w:rsidRDefault="007B58D6" w:rsidP="007B58D6">
      <w:r>
        <w:tab/>
        <w:t>\</w:t>
      </w:r>
      <w:proofErr w:type="spellStart"/>
      <w:r>
        <w:t>bibliographystyle</w:t>
      </w:r>
      <w:proofErr w:type="spellEnd"/>
      <w:r>
        <w:t>{</w:t>
      </w:r>
      <w:proofErr w:type="spellStart"/>
      <w:r>
        <w:t>IEEEtran</w:t>
      </w:r>
      <w:proofErr w:type="spellEnd"/>
      <w:r>
        <w:t>}</w:t>
      </w:r>
    </w:p>
    <w:p w:rsidR="007B58D6" w:rsidRDefault="007B58D6" w:rsidP="007B58D6">
      <w:r>
        <w:lastRenderedPageBreak/>
        <w:tab/>
        <w:t>\bibliography{reference}</w:t>
      </w:r>
    </w:p>
    <w:p w:rsidR="007B58D6" w:rsidRDefault="007B58D6" w:rsidP="007B58D6">
      <w:r>
        <w:tab/>
      </w:r>
    </w:p>
    <w:p w:rsidR="007B58D6" w:rsidRDefault="007B58D6" w:rsidP="007B58D6">
      <w:r>
        <w:tab/>
        <w:t>% biography section</w:t>
      </w:r>
    </w:p>
    <w:p w:rsidR="007B58D6" w:rsidRDefault="007B58D6" w:rsidP="007B58D6">
      <w:r>
        <w:tab/>
        <w:t>%</w:t>
      </w:r>
    </w:p>
    <w:p w:rsidR="007B58D6" w:rsidRDefault="007B58D6" w:rsidP="007B58D6">
      <w:r>
        <w:tab/>
        <w:t>% If you have an EPS/PDF photo (</w:t>
      </w:r>
      <w:proofErr w:type="spellStart"/>
      <w:r>
        <w:t>graphicx</w:t>
      </w:r>
      <w:proofErr w:type="spellEnd"/>
      <w:r>
        <w:t xml:space="preserve"> package needed) extra braces are</w:t>
      </w:r>
    </w:p>
    <w:p w:rsidR="007B58D6" w:rsidRDefault="007B58D6" w:rsidP="007B58D6">
      <w:r>
        <w:tab/>
        <w:t>% needed around the contents of the optional argument to biography to prevent</w:t>
      </w:r>
    </w:p>
    <w:p w:rsidR="007B58D6" w:rsidRDefault="007B58D6" w:rsidP="007B58D6">
      <w:r>
        <w:tab/>
        <w:t xml:space="preserve">% the </w:t>
      </w:r>
      <w:proofErr w:type="spellStart"/>
      <w:r>
        <w:t>LaTeX</w:t>
      </w:r>
      <w:proofErr w:type="spellEnd"/>
      <w:r>
        <w:t xml:space="preserve"> parser from getting confused when it sees the complicated</w:t>
      </w:r>
    </w:p>
    <w:p w:rsidR="007B58D6" w:rsidRDefault="007B58D6" w:rsidP="007B58D6">
      <w:r>
        <w:tab/>
      </w:r>
      <w:proofErr w:type="gramStart"/>
      <w:r>
        <w:t>% \</w:t>
      </w:r>
      <w:proofErr w:type="spellStart"/>
      <w:r>
        <w:t>includegraphics</w:t>
      </w:r>
      <w:proofErr w:type="spellEnd"/>
      <w:r>
        <w:t xml:space="preserve"> command within an optional argument.</w:t>
      </w:r>
      <w:proofErr w:type="gramEnd"/>
      <w:r>
        <w:t xml:space="preserve"> (You could create</w:t>
      </w:r>
    </w:p>
    <w:p w:rsidR="007B58D6" w:rsidRDefault="007B58D6" w:rsidP="007B58D6">
      <w:r>
        <w:tab/>
        <w:t>% your own custom macro containing the \</w:t>
      </w:r>
      <w:proofErr w:type="spellStart"/>
      <w:r>
        <w:t>includegraphics</w:t>
      </w:r>
      <w:proofErr w:type="spellEnd"/>
      <w:r>
        <w:t xml:space="preserve"> command to make things</w:t>
      </w:r>
    </w:p>
    <w:p w:rsidR="007B58D6" w:rsidRDefault="007B58D6" w:rsidP="007B58D6">
      <w:r>
        <w:tab/>
      </w:r>
      <w:proofErr w:type="gramStart"/>
      <w:r>
        <w:t>% simpler here.)</w:t>
      </w:r>
      <w:proofErr w:type="gramEnd"/>
    </w:p>
    <w:p w:rsidR="007B58D6" w:rsidRDefault="007B58D6" w:rsidP="007B58D6">
      <w:r>
        <w:tab/>
        <w:t>%\begin{IEEEbiography}[{\includegraphics[width=1in,height=1.25in,clip,keepaspectratio]{mshell}}]{Michael Shell}</w:t>
      </w:r>
    </w:p>
    <w:p w:rsidR="007B58D6" w:rsidRDefault="007B58D6" w:rsidP="007B58D6">
      <w:r>
        <w:tab/>
        <w:t>% or if you just want to reserve a space for a photo:</w:t>
      </w:r>
    </w:p>
    <w:p w:rsidR="007B58D6" w:rsidRDefault="007B58D6" w:rsidP="007B58D6">
      <w:r>
        <w:tab/>
      </w:r>
    </w:p>
    <w:p w:rsidR="007B58D6" w:rsidRDefault="007B58D6" w:rsidP="007B58D6">
      <w:r>
        <w:tab/>
      </w:r>
    </w:p>
    <w:p w:rsidR="007B58D6" w:rsidRDefault="007B58D6" w:rsidP="007B58D6">
      <w:r>
        <w:tab/>
      </w:r>
    </w:p>
    <w:p w:rsidR="007B58D6" w:rsidRDefault="007B58D6" w:rsidP="007B58D6">
      <w:r>
        <w:tab/>
      </w:r>
    </w:p>
    <w:p w:rsidR="007B58D6" w:rsidRDefault="007B58D6" w:rsidP="007B58D6">
      <w:r>
        <w:tab/>
      </w:r>
    </w:p>
    <w:p w:rsidR="007B58D6" w:rsidRDefault="007B58D6" w:rsidP="007B58D6">
      <w:r>
        <w:tab/>
        <w:t>% insert where needed to balance the two columns on the last page with</w:t>
      </w:r>
    </w:p>
    <w:p w:rsidR="007B58D6" w:rsidRDefault="007B58D6" w:rsidP="007B58D6">
      <w:r>
        <w:tab/>
        <w:t>% biographies</w:t>
      </w:r>
    </w:p>
    <w:p w:rsidR="007B58D6" w:rsidRDefault="007B58D6" w:rsidP="007B58D6">
      <w:r>
        <w:tab/>
        <w:t>%\</w:t>
      </w:r>
      <w:proofErr w:type="spellStart"/>
      <w:r>
        <w:t>newpage</w:t>
      </w:r>
      <w:proofErr w:type="spellEnd"/>
    </w:p>
    <w:p w:rsidR="007B58D6" w:rsidRDefault="007B58D6" w:rsidP="007B58D6">
      <w:r>
        <w:tab/>
      </w:r>
    </w:p>
    <w:p w:rsidR="007B58D6" w:rsidRDefault="007B58D6" w:rsidP="007B58D6">
      <w:r>
        <w:tab/>
      </w:r>
    </w:p>
    <w:p w:rsidR="007B58D6" w:rsidRDefault="007B58D6" w:rsidP="007B58D6">
      <w:r>
        <w:tab/>
        <w:t xml:space="preserve">% </w:t>
      </w:r>
      <w:proofErr w:type="gramStart"/>
      <w:r>
        <w:t>You</w:t>
      </w:r>
      <w:proofErr w:type="gramEnd"/>
      <w:r>
        <w:t xml:space="preserve"> can push biographies down or up by placing</w:t>
      </w:r>
    </w:p>
    <w:p w:rsidR="007B58D6" w:rsidRDefault="007B58D6" w:rsidP="007B58D6">
      <w:r>
        <w:tab/>
      </w:r>
      <w:proofErr w:type="gramStart"/>
      <w:r>
        <w:t>% a \</w:t>
      </w:r>
      <w:proofErr w:type="spellStart"/>
      <w:r>
        <w:t>vfill</w:t>
      </w:r>
      <w:proofErr w:type="spellEnd"/>
      <w:r>
        <w:t xml:space="preserve"> before or after them.</w:t>
      </w:r>
      <w:proofErr w:type="gramEnd"/>
      <w:r>
        <w:t xml:space="preserve"> The appropriate</w:t>
      </w:r>
    </w:p>
    <w:p w:rsidR="007B58D6" w:rsidRDefault="007B58D6" w:rsidP="007B58D6">
      <w:r>
        <w:tab/>
        <w:t>% use of \</w:t>
      </w:r>
      <w:proofErr w:type="spellStart"/>
      <w:r>
        <w:t>vfill</w:t>
      </w:r>
      <w:proofErr w:type="spellEnd"/>
      <w:r>
        <w:t xml:space="preserve"> depends on what kind of text is</w:t>
      </w:r>
    </w:p>
    <w:p w:rsidR="007B58D6" w:rsidRDefault="007B58D6" w:rsidP="007B58D6">
      <w:r>
        <w:tab/>
        <w:t>% on the last page and whether or not the columns</w:t>
      </w:r>
    </w:p>
    <w:p w:rsidR="007B58D6" w:rsidRDefault="007B58D6" w:rsidP="007B58D6">
      <w:r>
        <w:tab/>
        <w:t xml:space="preserve">% </w:t>
      </w:r>
      <w:proofErr w:type="gramStart"/>
      <w:r>
        <w:t>are</w:t>
      </w:r>
      <w:proofErr w:type="gramEnd"/>
      <w:r>
        <w:t xml:space="preserve"> being equalized.</w:t>
      </w:r>
    </w:p>
    <w:p w:rsidR="007B58D6" w:rsidRDefault="007B58D6" w:rsidP="007B58D6">
      <w:r>
        <w:tab/>
      </w:r>
    </w:p>
    <w:p w:rsidR="007B58D6" w:rsidRDefault="007B58D6" w:rsidP="007B58D6">
      <w:r>
        <w:tab/>
        <w:t>%\</w:t>
      </w:r>
      <w:proofErr w:type="spellStart"/>
      <w:r>
        <w:t>vfill</w:t>
      </w:r>
      <w:proofErr w:type="spellEnd"/>
    </w:p>
    <w:p w:rsidR="007B58D6" w:rsidRDefault="007B58D6" w:rsidP="007B58D6">
      <w:r>
        <w:tab/>
      </w:r>
    </w:p>
    <w:p w:rsidR="007B58D6" w:rsidRDefault="007B58D6" w:rsidP="007B58D6">
      <w:r>
        <w:tab/>
        <w:t>% Can be used to pull up biographies so that the bottom of the last one</w:t>
      </w:r>
    </w:p>
    <w:p w:rsidR="007B58D6" w:rsidRDefault="007B58D6" w:rsidP="007B58D6">
      <w:r>
        <w:tab/>
        <w:t>% is flush with the other column.</w:t>
      </w:r>
    </w:p>
    <w:p w:rsidR="007B58D6" w:rsidRDefault="007B58D6" w:rsidP="007B58D6">
      <w:r>
        <w:tab/>
        <w:t>%\</w:t>
      </w:r>
      <w:proofErr w:type="spellStart"/>
      <w:proofErr w:type="gramStart"/>
      <w:r>
        <w:t>enlargethispage</w:t>
      </w:r>
      <w:proofErr w:type="spellEnd"/>
      <w:r>
        <w:t>{</w:t>
      </w:r>
      <w:proofErr w:type="gramEnd"/>
      <w:r>
        <w:t>-5in}</w:t>
      </w:r>
    </w:p>
    <w:p w:rsidR="007B58D6" w:rsidRDefault="007B58D6" w:rsidP="007B58D6">
      <w:r>
        <w:tab/>
      </w:r>
    </w:p>
    <w:p w:rsidR="007B58D6" w:rsidRDefault="007B58D6" w:rsidP="007B58D6">
      <w:r>
        <w:tab/>
      </w:r>
    </w:p>
    <w:p w:rsidR="007B58D6" w:rsidRDefault="007B58D6" w:rsidP="007B58D6">
      <w:r>
        <w:tab/>
      </w:r>
    </w:p>
    <w:p w:rsidR="007B58D6" w:rsidRDefault="007B58D6" w:rsidP="007B58D6">
      <w:r>
        <w:tab/>
        <w:t>% that's all folks</w:t>
      </w:r>
    </w:p>
    <w:p w:rsidR="007B58D6" w:rsidRDefault="007B58D6" w:rsidP="007B58D6">
      <w:r>
        <w:t>\end{document}</w:t>
      </w:r>
    </w:p>
    <w:p w:rsidR="007B58D6" w:rsidRDefault="007B58D6" w:rsidP="007B58D6"/>
    <w:p w:rsidR="00A200A1" w:rsidRPr="007B58D6" w:rsidRDefault="00A200A1"/>
    <w:sectPr w:rsidR="00A200A1" w:rsidRPr="007B58D6" w:rsidSect="00B078C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B58D6"/>
    <w:rsid w:val="000F33FB"/>
    <w:rsid w:val="0018097B"/>
    <w:rsid w:val="002305F5"/>
    <w:rsid w:val="00281246"/>
    <w:rsid w:val="00487CA2"/>
    <w:rsid w:val="004C1C7A"/>
    <w:rsid w:val="004C240E"/>
    <w:rsid w:val="004D652E"/>
    <w:rsid w:val="00540B29"/>
    <w:rsid w:val="005A7639"/>
    <w:rsid w:val="00682716"/>
    <w:rsid w:val="007552C4"/>
    <w:rsid w:val="007B58D6"/>
    <w:rsid w:val="00861BA9"/>
    <w:rsid w:val="009D622A"/>
    <w:rsid w:val="00A15758"/>
    <w:rsid w:val="00A200A1"/>
    <w:rsid w:val="00B078CE"/>
    <w:rsid w:val="00B56550"/>
    <w:rsid w:val="00B82067"/>
    <w:rsid w:val="00BC6FFB"/>
    <w:rsid w:val="00BD6919"/>
    <w:rsid w:val="00DE1C67"/>
    <w:rsid w:val="00DE5148"/>
    <w:rsid w:val="00F114B6"/>
    <w:rsid w:val="00F17C77"/>
    <w:rsid w:val="00F55406"/>
    <w:rsid w:val="00FF4E3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78C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E1C67"/>
    <w:rPr>
      <w:sz w:val="18"/>
      <w:szCs w:val="18"/>
    </w:rPr>
  </w:style>
  <w:style w:type="character" w:customStyle="1" w:styleId="Char">
    <w:name w:val="批注框文本 Char"/>
    <w:basedOn w:val="a0"/>
    <w:link w:val="a3"/>
    <w:uiPriority w:val="99"/>
    <w:semiHidden/>
    <w:rsid w:val="00DE1C67"/>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33</Pages>
  <Words>10140</Words>
  <Characters>57798</Characters>
  <Application>Microsoft Office Word</Application>
  <DocSecurity>0</DocSecurity>
  <Lines>481</Lines>
  <Paragraphs>135</Paragraphs>
  <ScaleCrop>false</ScaleCrop>
  <Company/>
  <LinksUpToDate>false</LinksUpToDate>
  <CharactersWithSpaces>67803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Accdon</dc:creator>
  <cp:lastModifiedBy>Accdon</cp:lastModifiedBy>
  <cp:revision>2</cp:revision>
  <dcterms:created xsi:type="dcterms:W3CDTF">2018-11-29T01:54:00Z</dcterms:created>
  <dcterms:modified xsi:type="dcterms:W3CDTF">2018-11-29T01:58:00Z</dcterms:modified>
</cp:coreProperties>
</file>