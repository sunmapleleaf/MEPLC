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FB0" w:rsidRDefault="003A7FB0" w:rsidP="005D22CC">
      <w:r w:rsidRPr="003A7FB0">
        <w:t>Dear Editor:</w:t>
      </w:r>
    </w:p>
    <w:p w:rsidR="00DD74D2" w:rsidRDefault="003A7FB0" w:rsidP="00653AF2">
      <w:pPr>
        <w:rPr>
          <w:ins w:id="0" w:author="Accdon" w:date="2018-11-29T09:50:00Z"/>
        </w:rPr>
      </w:pPr>
      <w:r w:rsidRPr="00E50AC4">
        <w:rPr>
          <w:rFonts w:hint="eastAsia"/>
          <w:szCs w:val="21"/>
        </w:rPr>
        <w:t xml:space="preserve">We </w:t>
      </w:r>
      <w:del w:id="1" w:author="Accdon" w:date="2018-11-29T09:50:00Z">
        <w:r w:rsidRPr="00E50AC4">
          <w:rPr>
            <w:rFonts w:hint="eastAsia"/>
            <w:szCs w:val="21"/>
          </w:rPr>
          <w:delText>would like to</w:delText>
        </w:r>
      </w:del>
      <w:ins w:id="2" w:author="Accdon" w:date="2018-11-29T09:50:00Z">
        <w:r w:rsidR="00DD74D2">
          <w:rPr>
            <w:szCs w:val="21"/>
          </w:rPr>
          <w:t>respectfully</w:t>
        </w:r>
      </w:ins>
      <w:r w:rsidRPr="00E50AC4">
        <w:rPr>
          <w:rFonts w:hint="eastAsia"/>
          <w:szCs w:val="21"/>
        </w:rPr>
        <w:t xml:space="preserve"> submit the manuscript</w:t>
      </w:r>
      <w:del w:id="3" w:author="Accdon" w:date="2018-11-29T09:50:00Z">
        <w:r w:rsidRPr="00E50AC4">
          <w:rPr>
            <w:rFonts w:hint="eastAsia"/>
            <w:szCs w:val="21"/>
          </w:rPr>
          <w:delText xml:space="preserve"> entitled</w:delText>
        </w:r>
      </w:del>
      <w:r w:rsidRPr="00E50AC4">
        <w:rPr>
          <w:rFonts w:hint="eastAsia"/>
          <w:szCs w:val="21"/>
        </w:rPr>
        <w:t xml:space="preserve"> "</w:t>
      </w:r>
      <w:r w:rsidR="000C1DEE">
        <w:rPr>
          <w:szCs w:val="21"/>
        </w:rPr>
        <w:t xml:space="preserve">A </w:t>
      </w:r>
      <w:r w:rsidRPr="000F1877">
        <w:rPr>
          <w:szCs w:val="21"/>
        </w:rPr>
        <w:t xml:space="preserve">User-oriented Development Method in Multiprocessor Embedded </w:t>
      </w:r>
      <w:r>
        <w:rPr>
          <w:szCs w:val="21"/>
        </w:rPr>
        <w:t>PLC for Complex Logic and Motion Control Mixed Scenarios</w:t>
      </w:r>
      <w:del w:id="4" w:author="Accdon" w:date="2018-11-29T09:50:00Z">
        <w:r>
          <w:rPr>
            <w:rFonts w:hint="eastAsia"/>
            <w:szCs w:val="21"/>
          </w:rPr>
          <w:delText>"</w:delText>
        </w:r>
        <w:r w:rsidRPr="00E50AC4">
          <w:rPr>
            <w:szCs w:val="21"/>
          </w:rPr>
          <w:delText>.</w:delText>
        </w:r>
        <w:r>
          <w:rPr>
            <w:szCs w:val="21"/>
          </w:rPr>
          <w:delText xml:space="preserve"> It is</w:delText>
        </w:r>
      </w:del>
      <w:ins w:id="5" w:author="Accdon" w:date="2018-11-29T09:50:00Z">
        <w:r>
          <w:rPr>
            <w:rFonts w:hint="eastAsia"/>
            <w:szCs w:val="21"/>
          </w:rPr>
          <w:t>"</w:t>
        </w:r>
        <w:r>
          <w:rPr>
            <w:szCs w:val="21"/>
          </w:rPr>
          <w:t xml:space="preserve"> </w:t>
        </w:r>
        <w:r w:rsidR="00DD74D2">
          <w:rPr>
            <w:szCs w:val="21"/>
          </w:rPr>
          <w:t>as</w:t>
        </w:r>
      </w:ins>
      <w:r>
        <w:rPr>
          <w:szCs w:val="21"/>
        </w:rPr>
        <w:t xml:space="preserve"> a revision of </w:t>
      </w:r>
      <w:ins w:id="6" w:author="Accdon" w:date="2018-11-29T09:50:00Z">
        <w:r w:rsidR="00DD74D2">
          <w:rPr>
            <w:szCs w:val="21"/>
          </w:rPr>
          <w:t xml:space="preserve">Manuscript </w:t>
        </w:r>
      </w:ins>
      <w:r>
        <w:t xml:space="preserve">No. </w:t>
      </w:r>
      <w:proofErr w:type="gramStart"/>
      <w:r>
        <w:t>TII-18-2345.</w:t>
      </w:r>
      <w:proofErr w:type="gramEnd"/>
      <w:del w:id="7" w:author="Accdon" w:date="2018-11-29T09:50:00Z">
        <w:r>
          <w:delText xml:space="preserve"> However</w:delText>
        </w:r>
      </w:del>
    </w:p>
    <w:p w:rsidR="00653AF2" w:rsidRDefault="00DD74D2" w:rsidP="00653AF2">
      <w:ins w:id="8" w:author="Accdon" w:date="2018-11-29T09:50:00Z">
        <w:r>
          <w:t>In addition to thoroughly revising the paper</w:t>
        </w:r>
      </w:ins>
      <w:r>
        <w:t>, we have</w:t>
      </w:r>
      <w:r w:rsidR="003A7FB0">
        <w:t xml:space="preserve"> </w:t>
      </w:r>
      <w:del w:id="9" w:author="Accdon" w:date="2018-11-29T09:50:00Z">
        <w:r w:rsidR="003A7FB0">
          <w:delText xml:space="preserve">made a thorough revision and </w:delText>
        </w:r>
      </w:del>
      <w:r w:rsidR="003A7FB0">
        <w:t xml:space="preserve">responded </w:t>
      </w:r>
      <w:ins w:id="10" w:author="Accdon" w:date="2018-11-29T09:50:00Z">
        <w:r>
          <w:t xml:space="preserve">to </w:t>
        </w:r>
      </w:ins>
      <w:r w:rsidR="003A7FB0">
        <w:t xml:space="preserve">all </w:t>
      </w:r>
      <w:del w:id="11" w:author="Accdon" w:date="2018-11-29T09:50:00Z">
        <w:r w:rsidR="003A7FB0">
          <w:delText>the</w:delText>
        </w:r>
      </w:del>
      <w:ins w:id="12" w:author="Accdon" w:date="2018-11-29T09:50:00Z">
        <w:r>
          <w:t>Reviewer</w:t>
        </w:r>
      </w:ins>
      <w:r w:rsidR="003A7FB0">
        <w:t xml:space="preserve"> comments </w:t>
      </w:r>
      <w:ins w:id="13" w:author="Accdon" w:date="2018-11-29T09:50:00Z">
        <w:r>
          <w:t xml:space="preserve">(see </w:t>
        </w:r>
      </w:ins>
      <w:r w:rsidR="003A7FB0">
        <w:t>below</w:t>
      </w:r>
      <w:del w:id="14" w:author="Accdon" w:date="2018-11-29T09:50:00Z">
        <w:r w:rsidR="003A7FB0">
          <w:delText>. In the new version, we</w:delText>
        </w:r>
      </w:del>
      <w:ins w:id="15" w:author="Accdon" w:date="2018-11-29T09:50:00Z">
        <w:r>
          <w:t>)</w:t>
        </w:r>
        <w:r w:rsidR="003A7FB0">
          <w:t xml:space="preserve">. </w:t>
        </w:r>
        <w:r>
          <w:t>W</w:t>
        </w:r>
        <w:r w:rsidR="003A7FB0">
          <w:t xml:space="preserve">e </w:t>
        </w:r>
        <w:r>
          <w:t>have</w:t>
        </w:r>
      </w:ins>
      <w:r>
        <w:t xml:space="preserve"> </w:t>
      </w:r>
      <w:r w:rsidR="003A7FB0">
        <w:t xml:space="preserve">adopted the </w:t>
      </w:r>
      <w:r w:rsidR="00D443C1">
        <w:t xml:space="preserve">reviewers’ </w:t>
      </w:r>
      <w:r w:rsidR="003A7FB0">
        <w:t>suggestions</w:t>
      </w:r>
      <w:r w:rsidR="00D443C1">
        <w:t>, added several parts, and improved the presentation</w:t>
      </w:r>
      <w:ins w:id="16" w:author="Accdon" w:date="2018-11-29T09:50:00Z">
        <w:r>
          <w:t xml:space="preserve"> of the revision</w:t>
        </w:r>
      </w:ins>
      <w:r w:rsidR="00D443C1">
        <w:t>. We r</w:t>
      </w:r>
      <w:r w:rsidR="00D443C1" w:rsidRPr="00D443C1">
        <w:t xml:space="preserve">eaffirm </w:t>
      </w:r>
      <w:r w:rsidR="003A7FB0">
        <w:t>the contributions</w:t>
      </w:r>
      <w:r w:rsidR="00D443C1">
        <w:t xml:space="preserve"> of our work both in </w:t>
      </w:r>
      <w:r w:rsidR="00D443C1" w:rsidRPr="00D443C1">
        <w:t>theory and practice</w:t>
      </w:r>
      <w:r w:rsidR="003A7FB0">
        <w:t xml:space="preserve"> as follows:</w:t>
      </w:r>
    </w:p>
    <w:p w:rsidR="00D443C1" w:rsidRPr="00653AF2" w:rsidRDefault="00D443C1" w:rsidP="00653AF2">
      <w:r>
        <w:rPr>
          <w:szCs w:val="21"/>
        </w:rPr>
        <w:t>W</w:t>
      </w:r>
      <w:r w:rsidR="00426022">
        <w:rPr>
          <w:szCs w:val="21"/>
        </w:rPr>
        <w:t xml:space="preserve">e theoretically </w:t>
      </w:r>
      <w:del w:id="17" w:author="Accdon" w:date="2018-11-29T09:50:00Z">
        <w:r w:rsidR="00426022">
          <w:rPr>
            <w:szCs w:val="21"/>
          </w:rPr>
          <w:delText>pose</w:delText>
        </w:r>
        <w:r w:rsidRPr="00D443C1">
          <w:rPr>
            <w:szCs w:val="21"/>
          </w:rPr>
          <w:delText xml:space="preserve"> the</w:delText>
        </w:r>
      </w:del>
      <w:ins w:id="18" w:author="Accdon" w:date="2018-11-29T09:50:00Z">
        <w:r w:rsidR="00DD74D2">
          <w:rPr>
            <w:szCs w:val="21"/>
          </w:rPr>
          <w:t>pro</w:t>
        </w:r>
        <w:r w:rsidR="00426022">
          <w:rPr>
            <w:szCs w:val="21"/>
          </w:rPr>
          <w:t>pose</w:t>
        </w:r>
        <w:r w:rsidRPr="00D443C1">
          <w:rPr>
            <w:szCs w:val="21"/>
          </w:rPr>
          <w:t xml:space="preserve"> </w:t>
        </w:r>
        <w:r w:rsidR="00DD74D2">
          <w:rPr>
            <w:szCs w:val="21"/>
          </w:rPr>
          <w:t>a concept for a</w:t>
        </w:r>
      </w:ins>
      <w:r w:rsidRPr="00D443C1">
        <w:rPr>
          <w:szCs w:val="21"/>
        </w:rPr>
        <w:t xml:space="preserve"> user-oriented development method </w:t>
      </w:r>
      <w:del w:id="19" w:author="Accdon" w:date="2018-11-29T09:50:00Z">
        <w:r w:rsidRPr="00D443C1">
          <w:rPr>
            <w:szCs w:val="21"/>
          </w:rPr>
          <w:delText>contained</w:delText>
        </w:r>
      </w:del>
      <w:ins w:id="20" w:author="Accdon" w:date="2018-11-29T09:50:00Z">
        <w:r w:rsidRPr="00D443C1">
          <w:rPr>
            <w:szCs w:val="21"/>
          </w:rPr>
          <w:t>contain</w:t>
        </w:r>
        <w:r w:rsidR="00DD74D2">
          <w:rPr>
            <w:szCs w:val="21"/>
          </w:rPr>
          <w:t>ing</w:t>
        </w:r>
      </w:ins>
      <w:r w:rsidRPr="00D443C1">
        <w:rPr>
          <w:szCs w:val="21"/>
        </w:rPr>
        <w:t xml:space="preserve"> a comprehensive optimization </w:t>
      </w:r>
      <w:r>
        <w:rPr>
          <w:szCs w:val="21"/>
        </w:rPr>
        <w:t>method for logic and motion control mixed applications</w:t>
      </w:r>
      <w:r w:rsidRPr="00D443C1">
        <w:rPr>
          <w:szCs w:val="21"/>
        </w:rPr>
        <w:t xml:space="preserve"> from the user’s point of view. </w:t>
      </w:r>
    </w:p>
    <w:p w:rsidR="003A7FB0" w:rsidRDefault="00D443C1" w:rsidP="00653AF2">
      <w:pPr>
        <w:rPr>
          <w:szCs w:val="21"/>
        </w:rPr>
      </w:pPr>
      <w:r w:rsidRPr="00D443C1">
        <w:rPr>
          <w:szCs w:val="21"/>
        </w:rPr>
        <w:t xml:space="preserve">Then, we practically implement the concept by adding sufficient processors, a </w:t>
      </w:r>
      <w:del w:id="21" w:author="Accdon" w:date="2018-11-29T09:50:00Z">
        <w:r w:rsidRPr="00D443C1">
          <w:rPr>
            <w:szCs w:val="21"/>
          </w:rPr>
          <w:delText xml:space="preserve">multi-language-supported </w:delText>
        </w:r>
      </w:del>
      <w:r w:rsidRPr="00D443C1">
        <w:rPr>
          <w:szCs w:val="21"/>
        </w:rPr>
        <w:t xml:space="preserve">graphical component </w:t>
      </w:r>
      <w:ins w:id="22" w:author="Accdon" w:date="2018-11-29T09:50:00Z">
        <w:r w:rsidR="00DD74D2">
          <w:rPr>
            <w:szCs w:val="21"/>
          </w:rPr>
          <w:t xml:space="preserve">with </w:t>
        </w:r>
        <w:r w:rsidR="00DD74D2" w:rsidRPr="00D443C1">
          <w:rPr>
            <w:szCs w:val="21"/>
          </w:rPr>
          <w:t>multi-language</w:t>
        </w:r>
        <w:r w:rsidR="006305AC">
          <w:rPr>
            <w:szCs w:val="21"/>
          </w:rPr>
          <w:t xml:space="preserve"> </w:t>
        </w:r>
        <w:r w:rsidR="00DD74D2" w:rsidRPr="00D443C1">
          <w:rPr>
            <w:szCs w:val="21"/>
          </w:rPr>
          <w:t xml:space="preserve">support </w:t>
        </w:r>
      </w:ins>
      <w:r w:rsidRPr="00D443C1">
        <w:rPr>
          <w:szCs w:val="21"/>
        </w:rPr>
        <w:t xml:space="preserve">to improve </w:t>
      </w:r>
      <w:del w:id="23" w:author="Accdon" w:date="2018-11-29T09:50:00Z">
        <w:r w:rsidRPr="00D443C1">
          <w:rPr>
            <w:szCs w:val="21"/>
          </w:rPr>
          <w:delText>the</w:delText>
        </w:r>
      </w:del>
      <w:ins w:id="24" w:author="Accdon" w:date="2018-11-29T09:50:00Z">
        <w:r w:rsidR="00DD74D2">
          <w:rPr>
            <w:szCs w:val="21"/>
          </w:rPr>
          <w:t>its</w:t>
        </w:r>
      </w:ins>
      <w:r w:rsidR="00DD74D2">
        <w:rPr>
          <w:szCs w:val="21"/>
        </w:rPr>
        <w:t xml:space="preserve"> </w:t>
      </w:r>
      <w:r w:rsidRPr="00D443C1">
        <w:rPr>
          <w:szCs w:val="21"/>
        </w:rPr>
        <w:t xml:space="preserve">adaptability </w:t>
      </w:r>
      <w:del w:id="25" w:author="Accdon" w:date="2018-11-29T09:50:00Z">
        <w:r w:rsidRPr="00D443C1">
          <w:rPr>
            <w:szCs w:val="21"/>
          </w:rPr>
          <w:delText>of</w:delText>
        </w:r>
      </w:del>
      <w:ins w:id="26" w:author="Accdon" w:date="2018-11-29T09:50:00Z">
        <w:r w:rsidR="00DD74D2">
          <w:rPr>
            <w:szCs w:val="21"/>
          </w:rPr>
          <w:t>by</w:t>
        </w:r>
      </w:ins>
      <w:r w:rsidRPr="00D443C1">
        <w:rPr>
          <w:szCs w:val="21"/>
        </w:rPr>
        <w:t xml:space="preserve"> developers, </w:t>
      </w:r>
      <w:r>
        <w:rPr>
          <w:szCs w:val="21"/>
        </w:rPr>
        <w:t xml:space="preserve">and </w:t>
      </w:r>
      <w:r w:rsidRPr="00D443C1">
        <w:rPr>
          <w:szCs w:val="21"/>
        </w:rPr>
        <w:t>an optimi</w:t>
      </w:r>
      <w:r w:rsidR="00653AF2">
        <w:rPr>
          <w:szCs w:val="21"/>
        </w:rPr>
        <w:t xml:space="preserve">zed system structure. </w:t>
      </w:r>
      <w:r>
        <w:rPr>
          <w:szCs w:val="21"/>
        </w:rPr>
        <w:t xml:space="preserve">Based on </w:t>
      </w:r>
      <w:del w:id="27" w:author="Accdon" w:date="2018-11-29T09:50:00Z">
        <w:r>
          <w:rPr>
            <w:szCs w:val="21"/>
          </w:rPr>
          <w:delText>that</w:delText>
        </w:r>
      </w:del>
      <w:ins w:id="28" w:author="Accdon" w:date="2018-11-29T09:50:00Z">
        <w:r>
          <w:rPr>
            <w:szCs w:val="21"/>
          </w:rPr>
          <w:t>th</w:t>
        </w:r>
        <w:r w:rsidR="00DD74D2">
          <w:rPr>
            <w:szCs w:val="21"/>
          </w:rPr>
          <w:t>ese</w:t>
        </w:r>
      </w:ins>
      <w:r>
        <w:rPr>
          <w:szCs w:val="21"/>
        </w:rPr>
        <w:t>, w</w:t>
      </w:r>
      <w:r w:rsidRPr="00D443C1">
        <w:rPr>
          <w:szCs w:val="21"/>
        </w:rPr>
        <w:t xml:space="preserve">e </w:t>
      </w:r>
      <w:del w:id="29" w:author="Accdon" w:date="2018-11-29T09:50:00Z">
        <w:r w:rsidRPr="00D443C1">
          <w:rPr>
            <w:szCs w:val="21"/>
          </w:rPr>
          <w:delText>give out</w:delText>
        </w:r>
      </w:del>
      <w:ins w:id="30" w:author="Accdon" w:date="2018-11-29T09:50:00Z">
        <w:r w:rsidR="00DD74D2">
          <w:rPr>
            <w:szCs w:val="21"/>
          </w:rPr>
          <w:t>detail</w:t>
        </w:r>
      </w:ins>
      <w:r w:rsidR="00DD74D2">
        <w:rPr>
          <w:szCs w:val="21"/>
        </w:rPr>
        <w:t xml:space="preserve"> </w:t>
      </w:r>
      <w:r w:rsidRPr="00D443C1">
        <w:rPr>
          <w:szCs w:val="21"/>
        </w:rPr>
        <w:t xml:space="preserve">the implementation of the distributed control system </w:t>
      </w:r>
      <w:r>
        <w:rPr>
          <w:szCs w:val="21"/>
        </w:rPr>
        <w:t>for</w:t>
      </w:r>
      <w:r w:rsidR="00653AF2">
        <w:rPr>
          <w:szCs w:val="21"/>
        </w:rPr>
        <w:t xml:space="preserve"> </w:t>
      </w:r>
      <w:del w:id="31" w:author="Accdon" w:date="2018-11-29T09:50:00Z">
        <w:r w:rsidR="00653AF2">
          <w:rPr>
            <w:szCs w:val="21"/>
          </w:rPr>
          <w:delText>the</w:delText>
        </w:r>
      </w:del>
      <w:ins w:id="32" w:author="Accdon" w:date="2018-11-29T09:50:00Z">
        <w:r w:rsidR="00DD74D2">
          <w:rPr>
            <w:szCs w:val="21"/>
          </w:rPr>
          <w:t>an</w:t>
        </w:r>
      </w:ins>
      <w:r w:rsidR="00653AF2">
        <w:rPr>
          <w:szCs w:val="21"/>
        </w:rPr>
        <w:t xml:space="preserve"> injection </w:t>
      </w:r>
      <w:r w:rsidRPr="00D443C1">
        <w:rPr>
          <w:szCs w:val="21"/>
        </w:rPr>
        <w:t>molding</w:t>
      </w:r>
      <w:r w:rsidR="00426022">
        <w:rPr>
          <w:szCs w:val="21"/>
        </w:rPr>
        <w:t xml:space="preserve"> machine</w:t>
      </w:r>
      <w:del w:id="33" w:author="Accdon" w:date="2018-11-29T09:50:00Z">
        <w:r w:rsidR="00426022">
          <w:rPr>
            <w:szCs w:val="21"/>
          </w:rPr>
          <w:delText>, meanwhile, we</w:delText>
        </w:r>
      </w:del>
      <w:ins w:id="34" w:author="Accdon" w:date="2018-11-29T09:50:00Z">
        <w:r w:rsidR="00DD74D2">
          <w:rPr>
            <w:szCs w:val="21"/>
          </w:rPr>
          <w:t>.</w:t>
        </w:r>
        <w:r w:rsidR="00426022">
          <w:rPr>
            <w:szCs w:val="21"/>
          </w:rPr>
          <w:t xml:space="preserve"> </w:t>
        </w:r>
        <w:r w:rsidR="00DD74D2">
          <w:rPr>
            <w:szCs w:val="21"/>
          </w:rPr>
          <w:t>W</w:t>
        </w:r>
        <w:r w:rsidR="00426022">
          <w:rPr>
            <w:szCs w:val="21"/>
          </w:rPr>
          <w:t xml:space="preserve">e </w:t>
        </w:r>
        <w:r w:rsidR="00DD74D2">
          <w:rPr>
            <w:szCs w:val="21"/>
          </w:rPr>
          <w:t>also</w:t>
        </w:r>
      </w:ins>
      <w:r w:rsidR="00DD74D2">
        <w:rPr>
          <w:szCs w:val="21"/>
        </w:rPr>
        <w:t xml:space="preserve"> </w:t>
      </w:r>
      <w:r w:rsidR="00426022">
        <w:rPr>
          <w:szCs w:val="21"/>
        </w:rPr>
        <w:t>analyze</w:t>
      </w:r>
      <w:r w:rsidRPr="00D443C1">
        <w:rPr>
          <w:szCs w:val="21"/>
        </w:rPr>
        <w:t xml:space="preserve"> the advances of the proposed user-oriented development method.</w:t>
      </w:r>
      <w:del w:id="35" w:author="Accdon" w:date="2018-11-29T09:50:00Z">
        <w:r>
          <w:rPr>
            <w:szCs w:val="21"/>
          </w:rPr>
          <w:delText xml:space="preserve"> </w:delText>
        </w:r>
        <w:r w:rsidRPr="00D443C1">
          <w:rPr>
            <w:szCs w:val="21"/>
          </w:rPr>
          <w:delText>Through comparison with the TECHMATION and KEBA systems, our</w:delText>
        </w:r>
      </w:del>
      <w:ins w:id="36" w:author="Accdon" w:date="2018-11-29T09:50:00Z">
        <w:r w:rsidR="00DD74D2">
          <w:rPr>
            <w:szCs w:val="21"/>
          </w:rPr>
          <w:t xml:space="preserve"> O</w:t>
        </w:r>
        <w:r w:rsidRPr="00D443C1">
          <w:rPr>
            <w:szCs w:val="21"/>
          </w:rPr>
          <w:t>ur</w:t>
        </w:r>
      </w:ins>
      <w:r w:rsidRPr="00D443C1">
        <w:rPr>
          <w:szCs w:val="21"/>
        </w:rPr>
        <w:t xml:space="preserve"> </w:t>
      </w:r>
      <w:proofErr w:type="gramStart"/>
      <w:r w:rsidRPr="00D443C1">
        <w:rPr>
          <w:szCs w:val="21"/>
        </w:rPr>
        <w:t>system</w:t>
      </w:r>
      <w:proofErr w:type="gramEnd"/>
      <w:r w:rsidRPr="00D443C1">
        <w:rPr>
          <w:szCs w:val="21"/>
        </w:rPr>
        <w:t xml:space="preserve"> startup time increased by more than 5 times in the case of almost identical key performance</w:t>
      </w:r>
      <w:del w:id="37" w:author="Accdon" w:date="2018-11-29T09:50:00Z">
        <w:r w:rsidRPr="00D443C1">
          <w:rPr>
            <w:szCs w:val="21"/>
          </w:rPr>
          <w:delText>.</w:delText>
        </w:r>
      </w:del>
      <w:ins w:id="38" w:author="Accdon" w:date="2018-11-29T09:50:00Z">
        <w:r w:rsidR="00DD74D2" w:rsidRPr="00DD74D2">
          <w:rPr>
            <w:szCs w:val="21"/>
          </w:rPr>
          <w:t xml:space="preserve"> </w:t>
        </w:r>
        <w:r w:rsidR="00DD74D2">
          <w:rPr>
            <w:szCs w:val="21"/>
          </w:rPr>
          <w:t>(based on the results of</w:t>
        </w:r>
        <w:r w:rsidR="00DD74D2" w:rsidRPr="00D443C1">
          <w:rPr>
            <w:szCs w:val="21"/>
          </w:rPr>
          <w:t xml:space="preserve"> comparison with TECHMATION and KEBA systems</w:t>
        </w:r>
        <w:r w:rsidR="00DD74D2">
          <w:rPr>
            <w:szCs w:val="21"/>
          </w:rPr>
          <w:t>)</w:t>
        </w:r>
        <w:r w:rsidRPr="00D443C1">
          <w:rPr>
            <w:szCs w:val="21"/>
          </w:rPr>
          <w:t>.</w:t>
        </w:r>
      </w:ins>
    </w:p>
    <w:p w:rsidR="00653AF2" w:rsidRPr="00653AF2" w:rsidRDefault="00653AF2" w:rsidP="005D22CC">
      <w:pPr>
        <w:rPr>
          <w:szCs w:val="21"/>
        </w:rPr>
      </w:pPr>
    </w:p>
    <w:p w:rsidR="00D443C1" w:rsidRPr="00653AF2" w:rsidRDefault="00D443C1" w:rsidP="00D443C1">
      <w:pPr>
        <w:rPr>
          <w:szCs w:val="21"/>
        </w:rPr>
      </w:pPr>
      <w:r w:rsidRPr="00653AF2">
        <w:rPr>
          <w:szCs w:val="21"/>
        </w:rPr>
        <w:t>Thank you and best regards.</w:t>
      </w:r>
    </w:p>
    <w:p w:rsidR="00D443C1" w:rsidRPr="00653AF2" w:rsidRDefault="00D443C1" w:rsidP="00D443C1">
      <w:pPr>
        <w:rPr>
          <w:szCs w:val="21"/>
        </w:rPr>
      </w:pPr>
      <w:del w:id="39" w:author="Accdon" w:date="2018-11-29T09:50:00Z">
        <w:r w:rsidRPr="00653AF2">
          <w:rPr>
            <w:szCs w:val="21"/>
          </w:rPr>
          <w:delText>Yours sincerely</w:delText>
        </w:r>
      </w:del>
      <w:ins w:id="40" w:author="Accdon" w:date="2018-11-29T09:50:00Z">
        <w:r w:rsidR="00DD74D2">
          <w:rPr>
            <w:szCs w:val="21"/>
          </w:rPr>
          <w:t>S</w:t>
        </w:r>
        <w:r w:rsidRPr="00653AF2">
          <w:rPr>
            <w:szCs w:val="21"/>
          </w:rPr>
          <w:t>incerely</w:t>
        </w:r>
        <w:r w:rsidR="00DD74D2">
          <w:rPr>
            <w:szCs w:val="21"/>
          </w:rPr>
          <w:t xml:space="preserve"> yours</w:t>
        </w:r>
      </w:ins>
      <w:r w:rsidRPr="00653AF2">
        <w:rPr>
          <w:szCs w:val="21"/>
        </w:rPr>
        <w:t>,</w:t>
      </w:r>
    </w:p>
    <w:p w:rsidR="00D443C1" w:rsidRPr="00653AF2" w:rsidRDefault="00653AF2" w:rsidP="00D443C1">
      <w:pPr>
        <w:rPr>
          <w:szCs w:val="21"/>
        </w:rPr>
      </w:pPr>
      <w:r w:rsidRPr="00653AF2">
        <w:rPr>
          <w:szCs w:val="21"/>
        </w:rPr>
        <w:t>Authors</w:t>
      </w:r>
    </w:p>
    <w:p w:rsidR="00D443C1" w:rsidRDefault="00D443C1" w:rsidP="005D22CC">
      <w:pPr>
        <w:rPr>
          <w:szCs w:val="21"/>
        </w:rPr>
      </w:pPr>
    </w:p>
    <w:p w:rsidR="005D22CC" w:rsidRDefault="005D22CC" w:rsidP="005D22CC"/>
    <w:p w:rsidR="005D22CC" w:rsidRDefault="005D22CC" w:rsidP="005D22CC">
      <w:r>
        <w:t>****************************************************</w:t>
      </w:r>
    </w:p>
    <w:p w:rsidR="005D22CC" w:rsidRDefault="005D22CC" w:rsidP="005D22CC">
      <w:r>
        <w:t>Encl.:</w:t>
      </w:r>
    </w:p>
    <w:p w:rsidR="005D22CC" w:rsidRDefault="005D22CC" w:rsidP="005D22CC">
      <w:r>
        <w:t>Reviewer: 1</w:t>
      </w:r>
    </w:p>
    <w:p w:rsidR="005D22CC" w:rsidRDefault="005D22CC" w:rsidP="005D22CC"/>
    <w:p w:rsidR="005D22CC" w:rsidRDefault="005D22CC" w:rsidP="005D22CC">
      <w:r>
        <w:t>Comments to the Author</w:t>
      </w:r>
    </w:p>
    <w:p w:rsidR="009E4F3F" w:rsidRDefault="009E4F3F" w:rsidP="009E4F3F">
      <w:r w:rsidRPr="00FB78DF">
        <w:rPr>
          <w:b/>
        </w:rPr>
        <w:t>Comment</w:t>
      </w:r>
      <w:r w:rsidR="00FB78DF" w:rsidRPr="00FB78DF">
        <w:rPr>
          <w:b/>
        </w:rPr>
        <w:t>s</w:t>
      </w:r>
      <w:r>
        <w:t xml:space="preserve">: </w:t>
      </w:r>
      <w:r w:rsidR="005D22CC">
        <w:t xml:space="preserve">This paper has technical depth and merits. There </w:t>
      </w:r>
      <w:proofErr w:type="gramStart"/>
      <w:r w:rsidR="005D22CC">
        <w:t>are theoretical work</w:t>
      </w:r>
      <w:proofErr w:type="gramEnd"/>
      <w:r w:rsidR="005D22CC">
        <w:t xml:space="preserve"> as well as simulation research outcomes.  </w:t>
      </w:r>
      <w:r>
        <w:t>However I found no discussion on future research direction and industrial implementation results which may be important for engineers in industries.</w:t>
      </w:r>
    </w:p>
    <w:p w:rsidR="009E4F3F" w:rsidRPr="00FB78DF" w:rsidRDefault="009E4F3F" w:rsidP="009E4F3F">
      <w:pPr>
        <w:rPr>
          <w:i/>
        </w:rPr>
      </w:pPr>
      <w:r w:rsidRPr="00FB78DF">
        <w:rPr>
          <w:b/>
          <w:i/>
        </w:rPr>
        <w:t>Response:</w:t>
      </w:r>
      <w:r w:rsidRPr="00FB78DF">
        <w:rPr>
          <w:i/>
        </w:rPr>
        <w:t xml:space="preserve"> Thank you very much</w:t>
      </w:r>
      <w:del w:id="41" w:author="Accdon" w:date="2018-11-29T09:50:00Z">
        <w:r w:rsidRPr="00FB78DF">
          <w:rPr>
            <w:i/>
          </w:rPr>
          <w:delText>.</w:delText>
        </w:r>
      </w:del>
      <w:ins w:id="42" w:author="Accdon" w:date="2018-11-29T09:50:00Z">
        <w:r w:rsidR="00DD74D2">
          <w:rPr>
            <w:i/>
          </w:rPr>
          <w:t xml:space="preserve"> for noting this oversight</w:t>
        </w:r>
        <w:r w:rsidRPr="00FB78DF">
          <w:rPr>
            <w:i/>
          </w:rPr>
          <w:t>.</w:t>
        </w:r>
      </w:ins>
      <w:r w:rsidRPr="00FB78DF">
        <w:rPr>
          <w:i/>
        </w:rPr>
        <w:t xml:space="preserve"> We have added </w:t>
      </w:r>
      <w:del w:id="43" w:author="Accdon" w:date="2018-11-29T09:50:00Z">
        <w:r w:rsidRPr="00FB78DF">
          <w:rPr>
            <w:i/>
          </w:rPr>
          <w:delText xml:space="preserve">the </w:delText>
        </w:r>
      </w:del>
      <w:r w:rsidRPr="00FB78DF">
        <w:rPr>
          <w:i/>
        </w:rPr>
        <w:t xml:space="preserve">future research directions </w:t>
      </w:r>
      <w:del w:id="44" w:author="Accdon" w:date="2018-11-29T09:50:00Z">
        <w:r w:rsidRPr="00FB78DF">
          <w:rPr>
            <w:i/>
          </w:rPr>
          <w:delText>in</w:delText>
        </w:r>
      </w:del>
      <w:ins w:id="45" w:author="Accdon" w:date="2018-11-29T09:50:00Z">
        <w:r w:rsidR="00DD74D2">
          <w:rPr>
            <w:i/>
          </w:rPr>
          <w:t>to</w:t>
        </w:r>
        <w:r w:rsidRPr="00FB78DF">
          <w:rPr>
            <w:i/>
          </w:rPr>
          <w:t xml:space="preserve"> </w:t>
        </w:r>
        <w:r w:rsidR="007C4872" w:rsidRPr="00FB78DF">
          <w:rPr>
            <w:i/>
          </w:rPr>
          <w:t>the</w:t>
        </w:r>
        <w:r w:rsidR="00DD74D2">
          <w:rPr>
            <w:i/>
          </w:rPr>
          <w:t xml:space="preserve"> C</w:t>
        </w:r>
        <w:r w:rsidRPr="00FB78DF">
          <w:rPr>
            <w:i/>
          </w:rPr>
          <w:t>onclusion</w:t>
        </w:r>
        <w:r w:rsidR="00DD74D2">
          <w:rPr>
            <w:i/>
          </w:rPr>
          <w:t>s</w:t>
        </w:r>
        <w:r w:rsidRPr="00FB78DF">
          <w:rPr>
            <w:i/>
          </w:rPr>
          <w:t xml:space="preserve"> and </w:t>
        </w:r>
        <w:r w:rsidR="00DD74D2">
          <w:rPr>
            <w:i/>
          </w:rPr>
          <w:t>expanded</w:t>
        </w:r>
      </w:ins>
      <w:r w:rsidR="00DD74D2" w:rsidRPr="00FB78DF">
        <w:rPr>
          <w:i/>
        </w:rPr>
        <w:t xml:space="preserve"> </w:t>
      </w:r>
      <w:r w:rsidR="00DD74D2">
        <w:rPr>
          <w:i/>
        </w:rPr>
        <w:t xml:space="preserve">the </w:t>
      </w:r>
      <w:del w:id="46" w:author="Accdon" w:date="2018-11-29T09:50:00Z">
        <w:r w:rsidR="007C4872" w:rsidRPr="00FB78DF">
          <w:rPr>
            <w:i/>
          </w:rPr>
          <w:delText>c</w:delText>
        </w:r>
        <w:r w:rsidRPr="00FB78DF">
          <w:rPr>
            <w:i/>
          </w:rPr>
          <w:delText>onclusion section and enriched</w:delText>
        </w:r>
      </w:del>
      <w:ins w:id="47" w:author="Accdon" w:date="2018-11-29T09:50:00Z">
        <w:r w:rsidR="00DD74D2">
          <w:rPr>
            <w:i/>
          </w:rPr>
          <w:t>results of</w:t>
        </w:r>
      </w:ins>
      <w:r w:rsidR="00DD74D2">
        <w:rPr>
          <w:i/>
        </w:rPr>
        <w:t xml:space="preserve"> </w:t>
      </w:r>
      <w:r w:rsidRPr="00FB78DF">
        <w:rPr>
          <w:i/>
        </w:rPr>
        <w:t>the industrial implementation</w:t>
      </w:r>
      <w:del w:id="48" w:author="Accdon" w:date="2018-11-29T09:50:00Z">
        <w:r w:rsidRPr="00FB78DF">
          <w:rPr>
            <w:i/>
          </w:rPr>
          <w:delText xml:space="preserve"> results</w:delText>
        </w:r>
      </w:del>
      <w:r w:rsidRPr="00FB78DF">
        <w:rPr>
          <w:i/>
        </w:rPr>
        <w:t>.</w:t>
      </w:r>
    </w:p>
    <w:p w:rsidR="005D22CC" w:rsidRDefault="009E4F3F" w:rsidP="005D22CC">
      <w:r w:rsidRPr="00FB78DF">
        <w:rPr>
          <w:b/>
        </w:rPr>
        <w:t>Comment</w:t>
      </w:r>
      <w:r w:rsidR="00FB78DF" w:rsidRPr="00FB78DF">
        <w:rPr>
          <w:b/>
        </w:rPr>
        <w:t>s</w:t>
      </w:r>
      <w:r w:rsidRPr="00FB78DF">
        <w:rPr>
          <w:b/>
        </w:rPr>
        <w:t>:</w:t>
      </w:r>
      <w:r>
        <w:t xml:space="preserve"> </w:t>
      </w:r>
      <w:r w:rsidR="005D22CC">
        <w:t>The literature review is OK. Authors may review more relevant research.  Some references are listed in the following for consideration:</w:t>
      </w:r>
    </w:p>
    <w:p w:rsidR="005D22CC" w:rsidRDefault="005D22CC" w:rsidP="005D22CC">
      <w:r>
        <w:t>“</w:t>
      </w:r>
      <w:proofErr w:type="gramStart"/>
      <w:r>
        <w:t>intelligent</w:t>
      </w:r>
      <w:proofErr w:type="gramEnd"/>
      <w:r>
        <w:t xml:space="preserve"> manufacturing“:</w:t>
      </w:r>
    </w:p>
    <w:p w:rsidR="005D22CC" w:rsidRDefault="005D22CC" w:rsidP="005D22CC">
      <w:r w:rsidRPr="003A7FB0">
        <w:rPr>
          <w:lang w:val="de-DE"/>
        </w:rPr>
        <w:lastRenderedPageBreak/>
        <w:t xml:space="preserve">Jiangfeng Cheng, Weihai Chen, Fei Tao, Chun-Liang Lin. </w:t>
      </w:r>
      <w:proofErr w:type="gramStart"/>
      <w:r>
        <w:t xml:space="preserve">Industrial </w:t>
      </w:r>
      <w:proofErr w:type="spellStart"/>
      <w:r>
        <w:t>IoT</w:t>
      </w:r>
      <w:proofErr w:type="spellEnd"/>
      <w:r>
        <w:t xml:space="preserve"> in 5G environment towards smart manufacturing.</w:t>
      </w:r>
      <w:proofErr w:type="gramEnd"/>
      <w:r>
        <w:t xml:space="preserve"> Journal of Industrial Information Integration, 10, 2018, 10-19. </w:t>
      </w:r>
    </w:p>
    <w:p w:rsidR="005D22CC" w:rsidRDefault="005D22CC" w:rsidP="005D22CC">
      <w:r>
        <w:t>“Internet of Things, 5G”:</w:t>
      </w:r>
    </w:p>
    <w:p w:rsidR="005D22CC" w:rsidRDefault="005D22CC" w:rsidP="005D22CC">
      <w:proofErr w:type="spellStart"/>
      <w:r>
        <w:t>Fei</w:t>
      </w:r>
      <w:proofErr w:type="spellEnd"/>
      <w:r>
        <w:t xml:space="preserve"> Liu, </w:t>
      </w:r>
      <w:proofErr w:type="spellStart"/>
      <w:r>
        <w:t>Chee</w:t>
      </w:r>
      <w:proofErr w:type="spellEnd"/>
      <w:r>
        <w:t xml:space="preserve">-Wee Tan, Eric T.K. Lim &amp; Ben </w:t>
      </w:r>
      <w:proofErr w:type="spellStart"/>
      <w:r>
        <w:t>Choi</w:t>
      </w:r>
      <w:proofErr w:type="spellEnd"/>
      <w:r>
        <w:t xml:space="preserve"> (2017) Traversing knowledge networks: an algorithmic historiography of extant literature on the Internet of Things (</w:t>
      </w:r>
      <w:proofErr w:type="spellStart"/>
      <w:r>
        <w:t>IoT</w:t>
      </w:r>
      <w:proofErr w:type="spellEnd"/>
      <w:r>
        <w:t>), Journal of Management Analytics, 4:1, 3-34, DOI: 10.1080/23270012.2016.1214540</w:t>
      </w:r>
    </w:p>
    <w:p w:rsidR="005D22CC" w:rsidRDefault="005D22CC" w:rsidP="005D22CC">
      <w:r>
        <w:t xml:space="preserve">5G Internet of Things: A survey. </w:t>
      </w:r>
      <w:proofErr w:type="gramStart"/>
      <w:r>
        <w:t>Journal of Industrial Information Integration, 10, 1-9, 2018.</w:t>
      </w:r>
      <w:proofErr w:type="gramEnd"/>
    </w:p>
    <w:p w:rsidR="005D22CC" w:rsidRDefault="005D22CC" w:rsidP="005D22CC">
      <w:r>
        <w:t xml:space="preserve">Internet of Things in Industries: A Survey.  </w:t>
      </w:r>
      <w:proofErr w:type="gramStart"/>
      <w:r>
        <w:t>IEEE Transactions on Industrial Informatics, 10(4), 2233-2248, 2014.</w:t>
      </w:r>
      <w:proofErr w:type="gramEnd"/>
      <w:r>
        <w:t xml:space="preserve"> </w:t>
      </w:r>
      <w:bookmarkStart w:id="49" w:name="OLE_LINK3"/>
      <w:bookmarkStart w:id="50" w:name="OLE_LINK4"/>
      <w:r>
        <w:t>DOI: 10.1109/TII.2014.2300753</w:t>
      </w:r>
      <w:bookmarkEnd w:id="49"/>
      <w:bookmarkEnd w:id="50"/>
    </w:p>
    <w:p w:rsidR="005D22CC" w:rsidRPr="00FB78DF" w:rsidRDefault="007C4872" w:rsidP="005D22CC">
      <w:pPr>
        <w:rPr>
          <w:i/>
        </w:rPr>
      </w:pPr>
      <w:r w:rsidRPr="00FB78DF">
        <w:rPr>
          <w:b/>
          <w:i/>
        </w:rPr>
        <w:t>Response:</w:t>
      </w:r>
      <w:r w:rsidRPr="00FB78DF">
        <w:rPr>
          <w:i/>
        </w:rPr>
        <w:t xml:space="preserve"> </w:t>
      </w:r>
      <w:del w:id="51" w:author="Accdon" w:date="2018-11-29T09:50:00Z">
        <w:r w:rsidRPr="00FB78DF">
          <w:rPr>
            <w:i/>
          </w:rPr>
          <w:delText>Your</w:delText>
        </w:r>
      </w:del>
      <w:ins w:id="52" w:author="Accdon" w:date="2018-11-29T09:50:00Z">
        <w:r w:rsidR="00DD74D2">
          <w:rPr>
            <w:i/>
          </w:rPr>
          <w:t>The papers</w:t>
        </w:r>
      </w:ins>
      <w:r w:rsidRPr="00FB78DF">
        <w:rPr>
          <w:i/>
        </w:rPr>
        <w:t xml:space="preserve"> suggested </w:t>
      </w:r>
      <w:del w:id="53" w:author="Accdon" w:date="2018-11-29T09:50:00Z">
        <w:r w:rsidRPr="00FB78DF">
          <w:rPr>
            <w:i/>
          </w:rPr>
          <w:delText>papers help</w:delText>
        </w:r>
        <w:r w:rsidR="007C581B">
          <w:rPr>
            <w:i/>
          </w:rPr>
          <w:delText xml:space="preserve"> us a lot. We</w:delText>
        </w:r>
      </w:del>
      <w:ins w:id="54" w:author="Accdon" w:date="2018-11-29T09:50:00Z">
        <w:r w:rsidR="00DD74D2">
          <w:rPr>
            <w:i/>
          </w:rPr>
          <w:t>were very valuable; thus,</w:t>
        </w:r>
        <w:r w:rsidR="007C581B">
          <w:rPr>
            <w:i/>
          </w:rPr>
          <w:t xml:space="preserve"> </w:t>
        </w:r>
        <w:r w:rsidR="00DD74D2">
          <w:rPr>
            <w:i/>
          </w:rPr>
          <w:t>w</w:t>
        </w:r>
        <w:r w:rsidR="007C581B">
          <w:rPr>
            <w:i/>
          </w:rPr>
          <w:t>e</w:t>
        </w:r>
      </w:ins>
      <w:r w:rsidR="007C581B">
        <w:rPr>
          <w:i/>
        </w:rPr>
        <w:t xml:space="preserve"> have revised the </w:t>
      </w:r>
      <w:del w:id="55" w:author="Accdon" w:date="2018-11-29T09:50:00Z">
        <w:r w:rsidR="007C581B">
          <w:rPr>
            <w:i/>
          </w:rPr>
          <w:delText>i</w:delText>
        </w:r>
        <w:r w:rsidRPr="00FB78DF">
          <w:rPr>
            <w:i/>
          </w:rPr>
          <w:delText>nstruction</w:delText>
        </w:r>
      </w:del>
      <w:ins w:id="56" w:author="Accdon" w:date="2018-11-29T09:50:00Z">
        <w:r w:rsidR="007C581B">
          <w:rPr>
            <w:i/>
          </w:rPr>
          <w:t>i</w:t>
        </w:r>
        <w:r w:rsidRPr="00FB78DF">
          <w:rPr>
            <w:i/>
          </w:rPr>
          <w:t>nstruction</w:t>
        </w:r>
        <w:r w:rsidR="00DD74D2">
          <w:rPr>
            <w:i/>
          </w:rPr>
          <w:t>s</w:t>
        </w:r>
      </w:ins>
      <w:r w:rsidRPr="00FB78DF">
        <w:rPr>
          <w:i/>
        </w:rPr>
        <w:t xml:space="preserve"> and cited the</w:t>
      </w:r>
      <w:ins w:id="57" w:author="Accdon" w:date="2018-11-29T09:50:00Z">
        <w:r w:rsidR="00DD74D2">
          <w:rPr>
            <w:i/>
          </w:rPr>
          <w:t xml:space="preserve"> suggested</w:t>
        </w:r>
      </w:ins>
      <w:r w:rsidRPr="00FB78DF">
        <w:rPr>
          <w:i/>
        </w:rPr>
        <w:t xml:space="preserve"> papers.</w:t>
      </w:r>
    </w:p>
    <w:p w:rsidR="005D22CC" w:rsidRDefault="005D22CC" w:rsidP="005D22CC"/>
    <w:p w:rsidR="005D22CC" w:rsidRDefault="005D22CC" w:rsidP="005D22CC">
      <w:r>
        <w:t>Reviewer: 2</w:t>
      </w:r>
    </w:p>
    <w:p w:rsidR="005D22CC" w:rsidRDefault="005D22CC" w:rsidP="005D22CC"/>
    <w:p w:rsidR="005D22CC" w:rsidRDefault="005D22CC" w:rsidP="005D22CC">
      <w:r>
        <w:t>Comments to the Author</w:t>
      </w:r>
    </w:p>
    <w:p w:rsidR="005D22CC" w:rsidRDefault="007C4872" w:rsidP="005D22CC">
      <w:r w:rsidRPr="00FB78DF">
        <w:rPr>
          <w:b/>
        </w:rPr>
        <w:t>Comment</w:t>
      </w:r>
      <w:r w:rsidR="00FB78DF" w:rsidRPr="00FB78DF">
        <w:rPr>
          <w:b/>
        </w:rPr>
        <w:t>s</w:t>
      </w:r>
      <w:r w:rsidRPr="00FB78DF">
        <w:rPr>
          <w:b/>
        </w:rPr>
        <w:t>:</w:t>
      </w:r>
      <w:r>
        <w:t xml:space="preserve"> </w:t>
      </w:r>
      <w:r w:rsidR="005D22CC">
        <w:t>The authors claim the proposed programmable logic controller (PLC) using multiprocessor for considering FSM-support is novel and superior to other PLCs.</w:t>
      </w:r>
    </w:p>
    <w:p w:rsidR="005D22CC" w:rsidRPr="00FB78DF" w:rsidRDefault="007C4872" w:rsidP="007C4872">
      <w:pPr>
        <w:rPr>
          <w:i/>
        </w:rPr>
      </w:pPr>
      <w:r w:rsidRPr="00FB78DF">
        <w:rPr>
          <w:b/>
          <w:i/>
        </w:rPr>
        <w:t>Response:</w:t>
      </w:r>
      <w:r w:rsidRPr="00FB78DF">
        <w:rPr>
          <w:i/>
        </w:rPr>
        <w:t xml:space="preserve"> Thank you very much for </w:t>
      </w:r>
      <w:del w:id="58" w:author="Accdon" w:date="2018-11-29T09:50:00Z">
        <w:r w:rsidR="007C581B" w:rsidRPr="007C581B">
          <w:rPr>
            <w:i/>
          </w:rPr>
          <w:delText xml:space="preserve">thoroughly </w:delText>
        </w:r>
        <w:r w:rsidR="007C581B">
          <w:rPr>
            <w:i/>
          </w:rPr>
          <w:delText xml:space="preserve">careful and </w:delText>
        </w:r>
        <w:r w:rsidR="007C581B" w:rsidRPr="007C581B">
          <w:rPr>
            <w:i/>
          </w:rPr>
          <w:delText>strict</w:delText>
        </w:r>
        <w:r w:rsidRPr="00FB78DF">
          <w:rPr>
            <w:i/>
          </w:rPr>
          <w:delText xml:space="preserve"> comments. </w:delText>
        </w:r>
        <w:r w:rsidR="007C581B">
          <w:rPr>
            <w:i/>
          </w:rPr>
          <w:delText>There</w:delText>
        </w:r>
      </w:del>
      <w:ins w:id="59" w:author="Accdon" w:date="2018-11-29T09:50:00Z">
        <w:r w:rsidR="00DD74D2">
          <w:rPr>
            <w:i/>
          </w:rPr>
          <w:t>this</w:t>
        </w:r>
        <w:r w:rsidRPr="00FB78DF">
          <w:rPr>
            <w:i/>
          </w:rPr>
          <w:t xml:space="preserve"> comment. </w:t>
        </w:r>
        <w:r w:rsidR="00DD74D2">
          <w:rPr>
            <w:i/>
          </w:rPr>
          <w:t>It</w:t>
        </w:r>
      </w:ins>
      <w:r w:rsidR="00DD74D2">
        <w:rPr>
          <w:i/>
        </w:rPr>
        <w:t xml:space="preserve"> is</w:t>
      </w:r>
      <w:r w:rsidR="006305AC">
        <w:rPr>
          <w:i/>
        </w:rPr>
        <w:t xml:space="preserve"> </w:t>
      </w:r>
      <w:del w:id="60" w:author="Accdon" w:date="2018-11-29T09:50:00Z">
        <w:r w:rsidRPr="00FB78DF">
          <w:rPr>
            <w:i/>
          </w:rPr>
          <w:delText>a little</w:delText>
        </w:r>
      </w:del>
      <w:ins w:id="61" w:author="Accdon" w:date="2018-11-29T09:50:00Z">
        <w:r w:rsidR="006305AC">
          <w:rPr>
            <w:i/>
          </w:rPr>
          <w:t>indeed</w:t>
        </w:r>
        <w:r w:rsidRPr="00FB78DF">
          <w:rPr>
            <w:i/>
          </w:rPr>
          <w:t xml:space="preserve"> is </w:t>
        </w:r>
        <w:r w:rsidR="00DD74D2">
          <w:rPr>
            <w:i/>
          </w:rPr>
          <w:t>somewhat</w:t>
        </w:r>
      </w:ins>
      <w:r w:rsidR="00DD74D2">
        <w:rPr>
          <w:i/>
        </w:rPr>
        <w:t xml:space="preserve"> </w:t>
      </w:r>
      <w:r w:rsidRPr="00FB78DF">
        <w:rPr>
          <w:i/>
        </w:rPr>
        <w:t xml:space="preserve">misleading </w:t>
      </w:r>
      <w:del w:id="62" w:author="Accdon" w:date="2018-11-29T09:50:00Z">
        <w:r w:rsidRPr="00FB78DF">
          <w:rPr>
            <w:i/>
          </w:rPr>
          <w:delText>for reviewers</w:delText>
        </w:r>
      </w:del>
      <w:ins w:id="63" w:author="Accdon" w:date="2018-11-29T09:50:00Z">
        <w:r w:rsidR="00DD74D2">
          <w:rPr>
            <w:i/>
          </w:rPr>
          <w:t>to suggest</w:t>
        </w:r>
      </w:ins>
      <w:r w:rsidR="00DD74D2">
        <w:rPr>
          <w:i/>
        </w:rPr>
        <w:t xml:space="preserve"> </w:t>
      </w:r>
      <w:r w:rsidRPr="00FB78DF">
        <w:rPr>
          <w:i/>
        </w:rPr>
        <w:t xml:space="preserve">that we are focusing on a novel and superior </w:t>
      </w:r>
      <w:del w:id="64" w:author="Accdon" w:date="2018-11-29T09:50:00Z">
        <w:r w:rsidRPr="00FB78DF">
          <w:rPr>
            <w:i/>
          </w:rPr>
          <w:delText>PLCs</w:delText>
        </w:r>
      </w:del>
      <w:ins w:id="65" w:author="Accdon" w:date="2018-11-29T09:50:00Z">
        <w:r w:rsidRPr="00FB78DF">
          <w:rPr>
            <w:i/>
          </w:rPr>
          <w:t>PLC</w:t>
        </w:r>
      </w:ins>
      <w:r w:rsidRPr="00FB78DF">
        <w:rPr>
          <w:i/>
        </w:rPr>
        <w:t xml:space="preserve">. </w:t>
      </w:r>
      <w:r w:rsidR="007C581B">
        <w:rPr>
          <w:i/>
        </w:rPr>
        <w:t>Hence, we</w:t>
      </w:r>
      <w:r w:rsidRPr="00FB78DF">
        <w:rPr>
          <w:i/>
        </w:rPr>
        <w:t xml:space="preserve"> </w:t>
      </w:r>
      <w:del w:id="66" w:author="Accdon" w:date="2018-11-29T09:50:00Z">
        <w:r w:rsidRPr="00FB78DF">
          <w:rPr>
            <w:i/>
          </w:rPr>
          <w:delText>renamed</w:delText>
        </w:r>
      </w:del>
      <w:ins w:id="67" w:author="Accdon" w:date="2018-11-29T09:50:00Z">
        <w:r w:rsidR="00DD74D2">
          <w:rPr>
            <w:i/>
          </w:rPr>
          <w:t xml:space="preserve">have </w:t>
        </w:r>
        <w:proofErr w:type="spellStart"/>
        <w:r w:rsidR="00DD74D2">
          <w:rPr>
            <w:i/>
          </w:rPr>
          <w:t>retitled</w:t>
        </w:r>
      </w:ins>
      <w:proofErr w:type="spellEnd"/>
      <w:r w:rsidR="00DD74D2">
        <w:rPr>
          <w:i/>
        </w:rPr>
        <w:t xml:space="preserve"> the </w:t>
      </w:r>
      <w:del w:id="68" w:author="Accdon" w:date="2018-11-29T09:50:00Z">
        <w:r w:rsidRPr="00FB78DF">
          <w:rPr>
            <w:i/>
          </w:rPr>
          <w:delText>tittle as</w:delText>
        </w:r>
      </w:del>
      <w:ins w:id="69" w:author="Accdon" w:date="2018-11-29T09:50:00Z">
        <w:r w:rsidR="00DD74D2">
          <w:rPr>
            <w:i/>
          </w:rPr>
          <w:t>paper</w:t>
        </w:r>
      </w:ins>
      <w:r w:rsidRPr="00FB78DF">
        <w:rPr>
          <w:i/>
        </w:rPr>
        <w:t xml:space="preserve"> “</w:t>
      </w:r>
      <w:r w:rsidR="00272E6B">
        <w:rPr>
          <w:i/>
        </w:rPr>
        <w:t xml:space="preserve">A </w:t>
      </w:r>
      <w:r w:rsidRPr="00FB78DF">
        <w:rPr>
          <w:i/>
        </w:rPr>
        <w:t>User-oriented Development Method in Multiprocessor Embedded PLCs for</w:t>
      </w:r>
      <w:r w:rsidR="007C581B">
        <w:rPr>
          <w:i/>
        </w:rPr>
        <w:t xml:space="preserve"> Complex</w:t>
      </w:r>
      <w:r w:rsidRPr="00FB78DF">
        <w:rPr>
          <w:i/>
        </w:rPr>
        <w:t xml:space="preserve"> Logic and Motion Control Mixed Scenarios</w:t>
      </w:r>
      <w:ins w:id="70" w:author="Accdon" w:date="2018-11-29T09:50:00Z">
        <w:r w:rsidR="00DD74D2">
          <w:rPr>
            <w:i/>
          </w:rPr>
          <w:t>,</w:t>
        </w:r>
      </w:ins>
      <w:r w:rsidRPr="00FB78DF">
        <w:rPr>
          <w:i/>
        </w:rPr>
        <w:t xml:space="preserve">” which </w:t>
      </w:r>
      <w:del w:id="71" w:author="Accdon" w:date="2018-11-29T09:50:00Z">
        <w:r w:rsidRPr="00FB78DF">
          <w:rPr>
            <w:i/>
          </w:rPr>
          <w:delText>put</w:delText>
        </w:r>
      </w:del>
      <w:ins w:id="72" w:author="Accdon" w:date="2018-11-29T09:50:00Z">
        <w:r w:rsidR="00DD74D2">
          <w:rPr>
            <w:i/>
          </w:rPr>
          <w:t>places</w:t>
        </w:r>
      </w:ins>
      <w:r w:rsidRPr="00FB78DF">
        <w:rPr>
          <w:i/>
        </w:rPr>
        <w:t xml:space="preserve"> more </w:t>
      </w:r>
      <w:del w:id="73" w:author="Accdon" w:date="2018-11-29T09:50:00Z">
        <w:r w:rsidRPr="00FB78DF">
          <w:rPr>
            <w:i/>
          </w:rPr>
          <w:delText>emphasize</w:delText>
        </w:r>
      </w:del>
      <w:ins w:id="74" w:author="Accdon" w:date="2018-11-29T09:50:00Z">
        <w:r w:rsidRPr="00FB78DF">
          <w:rPr>
            <w:i/>
          </w:rPr>
          <w:t>emphasi</w:t>
        </w:r>
        <w:r w:rsidR="00DD74D2">
          <w:rPr>
            <w:i/>
          </w:rPr>
          <w:t>s</w:t>
        </w:r>
      </w:ins>
      <w:r w:rsidRPr="00FB78DF">
        <w:rPr>
          <w:i/>
        </w:rPr>
        <w:t xml:space="preserve"> on providing a </w:t>
      </w:r>
      <w:r w:rsidR="00E34AF2" w:rsidRPr="00FB78DF">
        <w:rPr>
          <w:i/>
        </w:rPr>
        <w:t>development method for specific scenarios, i.e., complex logic and motion control mixed scenarios.</w:t>
      </w:r>
    </w:p>
    <w:p w:rsidR="005D22CC" w:rsidRDefault="00F47541" w:rsidP="005D22CC">
      <w:r w:rsidRPr="00FB78DF">
        <w:rPr>
          <w:b/>
        </w:rPr>
        <w:t>Comments:</w:t>
      </w:r>
      <w:r>
        <w:t xml:space="preserve"> </w:t>
      </w:r>
      <w:r w:rsidR="005D22CC">
        <w:t>However, all proposed methods and techniques in this paper have already on the commerce or are free to use. Moreover, the author did not give any additional technologies or novel knowledge.</w:t>
      </w:r>
    </w:p>
    <w:p w:rsidR="00DF6FB6" w:rsidRPr="00FB78DF" w:rsidRDefault="00F47541" w:rsidP="00DF6FB6">
      <w:pPr>
        <w:rPr>
          <w:i/>
        </w:rPr>
      </w:pPr>
      <w:r w:rsidRPr="00FB78DF">
        <w:rPr>
          <w:b/>
          <w:i/>
        </w:rPr>
        <w:t>Response:</w:t>
      </w:r>
      <w:r w:rsidRPr="00FB78DF">
        <w:rPr>
          <w:i/>
        </w:rPr>
        <w:t xml:space="preserve"> Thank you very much for </w:t>
      </w:r>
      <w:del w:id="75" w:author="Accdon" w:date="2018-11-29T09:50:00Z">
        <w:r w:rsidRPr="00FB78DF">
          <w:rPr>
            <w:i/>
          </w:rPr>
          <w:delText>your</w:delText>
        </w:r>
      </w:del>
      <w:ins w:id="76" w:author="Accdon" w:date="2018-11-29T09:50:00Z">
        <w:r w:rsidR="006305AC">
          <w:rPr>
            <w:i/>
          </w:rPr>
          <w:t>these</w:t>
        </w:r>
      </w:ins>
      <w:r w:rsidRPr="00FB78DF">
        <w:rPr>
          <w:i/>
        </w:rPr>
        <w:t xml:space="preserve"> comments.</w:t>
      </w:r>
      <w:r w:rsidR="006A3D48">
        <w:rPr>
          <w:i/>
        </w:rPr>
        <w:t xml:space="preserve"> We have carefully improved the presentation in </w:t>
      </w:r>
      <w:del w:id="77" w:author="Accdon" w:date="2018-11-29T09:50:00Z">
        <w:r w:rsidR="006A3D48">
          <w:rPr>
            <w:i/>
          </w:rPr>
          <w:delText>this new</w:delText>
        </w:r>
      </w:del>
      <w:ins w:id="78" w:author="Accdon" w:date="2018-11-29T09:50:00Z">
        <w:r w:rsidR="006A3D48">
          <w:rPr>
            <w:i/>
          </w:rPr>
          <w:t>th</w:t>
        </w:r>
        <w:r w:rsidR="006305AC">
          <w:rPr>
            <w:i/>
          </w:rPr>
          <w:t>e revised</w:t>
        </w:r>
      </w:ins>
      <w:r w:rsidR="006A3D48">
        <w:rPr>
          <w:i/>
        </w:rPr>
        <w:t xml:space="preserve"> version</w:t>
      </w:r>
      <w:del w:id="79" w:author="Accdon" w:date="2018-11-29T09:50:00Z">
        <w:r w:rsidR="006A3D48">
          <w:rPr>
            <w:i/>
          </w:rPr>
          <w:delText xml:space="preserve">. </w:delText>
        </w:r>
        <w:r w:rsidR="00616D2B">
          <w:rPr>
            <w:i/>
          </w:rPr>
          <w:delText>We address a little</w:delText>
        </w:r>
      </w:del>
      <w:ins w:id="80" w:author="Accdon" w:date="2018-11-29T09:50:00Z">
        <w:r w:rsidR="006305AC">
          <w:rPr>
            <w:i/>
          </w:rPr>
          <w:t>, some of which</w:t>
        </w:r>
        <w:r w:rsidR="006A3D48">
          <w:rPr>
            <w:i/>
          </w:rPr>
          <w:t xml:space="preserve"> </w:t>
        </w:r>
        <w:r w:rsidR="006305AC">
          <w:rPr>
            <w:i/>
          </w:rPr>
          <w:t>w</w:t>
        </w:r>
        <w:r w:rsidR="00616D2B">
          <w:rPr>
            <w:i/>
          </w:rPr>
          <w:t xml:space="preserve">e </w:t>
        </w:r>
        <w:r w:rsidR="006305AC">
          <w:rPr>
            <w:i/>
          </w:rPr>
          <w:t>mention</w:t>
        </w:r>
      </w:ins>
      <w:r w:rsidR="006305AC">
        <w:rPr>
          <w:i/>
        </w:rPr>
        <w:t xml:space="preserve"> </w:t>
      </w:r>
      <w:r w:rsidR="00616D2B">
        <w:rPr>
          <w:i/>
        </w:rPr>
        <w:t xml:space="preserve">here. In </w:t>
      </w:r>
      <w:r w:rsidRPr="00FB78DF">
        <w:rPr>
          <w:i/>
        </w:rPr>
        <w:t xml:space="preserve">practice, there are </w:t>
      </w:r>
      <w:del w:id="81" w:author="Accdon" w:date="2018-11-29T09:50:00Z">
        <w:r w:rsidRPr="00FB78DF">
          <w:rPr>
            <w:i/>
          </w:rPr>
          <w:delText>big</w:delText>
        </w:r>
      </w:del>
      <w:ins w:id="82" w:author="Accdon" w:date="2018-11-29T09:50:00Z">
        <w:r w:rsidR="006305AC">
          <w:rPr>
            <w:i/>
          </w:rPr>
          <w:t>significant</w:t>
        </w:r>
      </w:ins>
      <w:r w:rsidRPr="00FB78DF">
        <w:rPr>
          <w:i/>
        </w:rPr>
        <w:t xml:space="preserve"> problems </w:t>
      </w:r>
      <w:del w:id="83" w:author="Accdon" w:date="2018-11-29T09:50:00Z">
        <w:r w:rsidRPr="00FB78DF">
          <w:rPr>
            <w:i/>
          </w:rPr>
          <w:delText>using</w:delText>
        </w:r>
      </w:del>
      <w:ins w:id="84" w:author="Accdon" w:date="2018-11-29T09:50:00Z">
        <w:r w:rsidR="006305AC">
          <w:rPr>
            <w:i/>
          </w:rPr>
          <w:t xml:space="preserve">in the </w:t>
        </w:r>
        <w:r w:rsidRPr="00FB78DF">
          <w:rPr>
            <w:i/>
          </w:rPr>
          <w:t>us</w:t>
        </w:r>
        <w:r w:rsidR="006305AC">
          <w:rPr>
            <w:i/>
          </w:rPr>
          <w:t>e of</w:t>
        </w:r>
      </w:ins>
      <w:r w:rsidRPr="00FB78DF">
        <w:rPr>
          <w:i/>
        </w:rPr>
        <w:t xml:space="preserve"> existing methods and techniques for complex logic and motion control mixed scenarios (see </w:t>
      </w:r>
      <w:r w:rsidR="00616D2B">
        <w:rPr>
          <w:i/>
        </w:rPr>
        <w:t xml:space="preserve">Section </w:t>
      </w:r>
      <w:r w:rsidRPr="00FB78DF">
        <w:rPr>
          <w:i/>
        </w:rPr>
        <w:t>I.A</w:t>
      </w:r>
      <w:ins w:id="85" w:author="Accdon" w:date="2018-11-29T09:50:00Z">
        <w:r w:rsidR="006305AC">
          <w:rPr>
            <w:i/>
          </w:rPr>
          <w:t>,</w:t>
        </w:r>
      </w:ins>
      <w:r w:rsidRPr="00FB78DF">
        <w:rPr>
          <w:i/>
        </w:rPr>
        <w:t xml:space="preserve"> Motivations).</w:t>
      </w:r>
      <w:r w:rsidR="00DF6FB6" w:rsidRPr="00FB78DF">
        <w:rPr>
          <w:i/>
        </w:rPr>
        <w:t xml:space="preserve"> Hence, we theoretically </w:t>
      </w:r>
      <w:del w:id="86" w:author="Accdon" w:date="2018-11-29T09:50:00Z">
        <w:r w:rsidR="00DF6FB6" w:rsidRPr="00FB78DF">
          <w:rPr>
            <w:i/>
          </w:rPr>
          <w:delText>posed the</w:delText>
        </w:r>
      </w:del>
      <w:ins w:id="87" w:author="Accdon" w:date="2018-11-29T09:50:00Z">
        <w:r w:rsidR="006305AC">
          <w:rPr>
            <w:i/>
          </w:rPr>
          <w:t>pro</w:t>
        </w:r>
        <w:r w:rsidR="00DF6FB6" w:rsidRPr="00FB78DF">
          <w:rPr>
            <w:i/>
          </w:rPr>
          <w:t xml:space="preserve">pose </w:t>
        </w:r>
        <w:r w:rsidR="006305AC">
          <w:rPr>
            <w:i/>
          </w:rPr>
          <w:t>a</w:t>
        </w:r>
      </w:ins>
      <w:r w:rsidR="00DF6FB6" w:rsidRPr="00FB78DF">
        <w:rPr>
          <w:i/>
        </w:rPr>
        <w:t xml:space="preserve"> user-oriented development method </w:t>
      </w:r>
      <w:del w:id="88" w:author="Accdon" w:date="2018-11-29T09:50:00Z">
        <w:r w:rsidR="00DF6FB6" w:rsidRPr="00FB78DF">
          <w:rPr>
            <w:i/>
          </w:rPr>
          <w:delText>contained</w:delText>
        </w:r>
      </w:del>
      <w:ins w:id="89" w:author="Accdon" w:date="2018-11-29T09:50:00Z">
        <w:r w:rsidR="00DF6FB6" w:rsidRPr="00FB78DF">
          <w:rPr>
            <w:i/>
          </w:rPr>
          <w:t>contain</w:t>
        </w:r>
        <w:r w:rsidR="006305AC">
          <w:rPr>
            <w:i/>
          </w:rPr>
          <w:t>ing</w:t>
        </w:r>
      </w:ins>
      <w:r w:rsidR="00DF6FB6" w:rsidRPr="00FB78DF">
        <w:rPr>
          <w:i/>
        </w:rPr>
        <w:t xml:space="preserve"> a comprehensive optimization approach to address specific problems from the user’s point of view. Then, we practically implement the concept by adding sufficient processors, a </w:t>
      </w:r>
      <w:del w:id="90" w:author="Accdon" w:date="2018-11-29T09:50:00Z">
        <w:r w:rsidR="00DF6FB6" w:rsidRPr="00FB78DF">
          <w:rPr>
            <w:i/>
          </w:rPr>
          <w:delText xml:space="preserve">multi-language-supported </w:delText>
        </w:r>
      </w:del>
      <w:r w:rsidR="00DF6FB6" w:rsidRPr="00FB78DF">
        <w:rPr>
          <w:i/>
        </w:rPr>
        <w:t xml:space="preserve">graphical component </w:t>
      </w:r>
      <w:ins w:id="91" w:author="Accdon" w:date="2018-11-29T09:50:00Z">
        <w:r w:rsidR="006305AC" w:rsidRPr="00FB78DF">
          <w:rPr>
            <w:i/>
          </w:rPr>
          <w:t>multi-language</w:t>
        </w:r>
        <w:r w:rsidR="006305AC">
          <w:rPr>
            <w:i/>
          </w:rPr>
          <w:t xml:space="preserve"> </w:t>
        </w:r>
        <w:r w:rsidR="006305AC" w:rsidRPr="00FB78DF">
          <w:rPr>
            <w:i/>
          </w:rPr>
          <w:t xml:space="preserve">support </w:t>
        </w:r>
      </w:ins>
      <w:r w:rsidR="00DF6FB6" w:rsidRPr="00FB78DF">
        <w:rPr>
          <w:i/>
        </w:rPr>
        <w:t xml:space="preserve">to improve </w:t>
      </w:r>
      <w:del w:id="92" w:author="Accdon" w:date="2018-11-29T09:50:00Z">
        <w:r w:rsidR="00DF6FB6" w:rsidRPr="00FB78DF">
          <w:rPr>
            <w:i/>
          </w:rPr>
          <w:delText>the</w:delText>
        </w:r>
      </w:del>
      <w:ins w:id="93" w:author="Accdon" w:date="2018-11-29T09:50:00Z">
        <w:r w:rsidR="006305AC">
          <w:rPr>
            <w:i/>
          </w:rPr>
          <w:t>its</w:t>
        </w:r>
      </w:ins>
      <w:r w:rsidR="00DF6FB6" w:rsidRPr="00FB78DF">
        <w:rPr>
          <w:i/>
        </w:rPr>
        <w:t xml:space="preserve"> adaptability </w:t>
      </w:r>
      <w:del w:id="94" w:author="Accdon" w:date="2018-11-29T09:50:00Z">
        <w:r w:rsidR="00DF6FB6" w:rsidRPr="00FB78DF">
          <w:rPr>
            <w:i/>
          </w:rPr>
          <w:delText>of</w:delText>
        </w:r>
      </w:del>
      <w:ins w:id="95" w:author="Accdon" w:date="2018-11-29T09:50:00Z">
        <w:r w:rsidR="006305AC">
          <w:rPr>
            <w:i/>
          </w:rPr>
          <w:t>by</w:t>
        </w:r>
      </w:ins>
      <w:r w:rsidR="00DF6FB6" w:rsidRPr="00FB78DF">
        <w:rPr>
          <w:i/>
        </w:rPr>
        <w:t xml:space="preserve"> developers, </w:t>
      </w:r>
      <w:ins w:id="96" w:author="Accdon" w:date="2018-11-29T09:50:00Z">
        <w:r w:rsidR="006305AC">
          <w:rPr>
            <w:i/>
          </w:rPr>
          <w:t xml:space="preserve">and </w:t>
        </w:r>
      </w:ins>
      <w:r w:rsidR="00DF6FB6" w:rsidRPr="00FB78DF">
        <w:rPr>
          <w:i/>
        </w:rPr>
        <w:t xml:space="preserve">an optimized system structure. </w:t>
      </w:r>
      <w:del w:id="97" w:author="Accdon" w:date="2018-11-29T09:50:00Z">
        <w:r w:rsidR="00DF6FB6" w:rsidRPr="00FB78DF">
          <w:rPr>
            <w:i/>
          </w:rPr>
          <w:delText>At last</w:delText>
        </w:r>
      </w:del>
      <w:ins w:id="98" w:author="Accdon" w:date="2018-11-29T09:50:00Z">
        <w:r w:rsidR="006305AC">
          <w:rPr>
            <w:i/>
          </w:rPr>
          <w:t>Finally</w:t>
        </w:r>
      </w:ins>
      <w:r w:rsidR="00DF6FB6" w:rsidRPr="00FB78DF">
        <w:rPr>
          <w:i/>
        </w:rPr>
        <w:t xml:space="preserve">, we </w:t>
      </w:r>
      <w:del w:id="99" w:author="Accdon" w:date="2018-11-29T09:50:00Z">
        <w:r w:rsidR="00DF6FB6" w:rsidRPr="00FB78DF">
          <w:rPr>
            <w:i/>
          </w:rPr>
          <w:delText>give out</w:delText>
        </w:r>
      </w:del>
      <w:ins w:id="100" w:author="Accdon" w:date="2018-11-29T09:50:00Z">
        <w:r w:rsidR="006305AC">
          <w:rPr>
            <w:i/>
          </w:rPr>
          <w:t>detail</w:t>
        </w:r>
      </w:ins>
      <w:r w:rsidR="00DF6FB6" w:rsidRPr="00FB78DF">
        <w:rPr>
          <w:i/>
        </w:rPr>
        <w:t xml:space="preserve"> the implementation of </w:t>
      </w:r>
      <w:del w:id="101" w:author="Accdon" w:date="2018-11-29T09:50:00Z">
        <w:r w:rsidR="00DF6FB6" w:rsidRPr="00FB78DF">
          <w:rPr>
            <w:i/>
          </w:rPr>
          <w:delText>the</w:delText>
        </w:r>
      </w:del>
      <w:ins w:id="102" w:author="Accdon" w:date="2018-11-29T09:50:00Z">
        <w:r w:rsidR="006305AC">
          <w:rPr>
            <w:i/>
          </w:rPr>
          <w:t>a</w:t>
        </w:r>
      </w:ins>
      <w:r w:rsidR="00DF6FB6" w:rsidRPr="00FB78DF">
        <w:rPr>
          <w:i/>
        </w:rPr>
        <w:t xml:space="preserve"> distributed </w:t>
      </w:r>
      <w:r w:rsidR="00B55B1E" w:rsidRPr="00FB78DF">
        <w:rPr>
          <w:i/>
        </w:rPr>
        <w:t xml:space="preserve">control system </w:t>
      </w:r>
      <w:del w:id="103" w:author="Accdon" w:date="2018-11-29T09:50:00Z">
        <w:r w:rsidR="00B55B1E" w:rsidRPr="00FB78DF">
          <w:rPr>
            <w:i/>
          </w:rPr>
          <w:delText>of the</w:delText>
        </w:r>
      </w:del>
      <w:ins w:id="104" w:author="Accdon" w:date="2018-11-29T09:50:00Z">
        <w:r w:rsidR="006305AC">
          <w:rPr>
            <w:i/>
          </w:rPr>
          <w:t>for an</w:t>
        </w:r>
      </w:ins>
      <w:r w:rsidR="00B55B1E" w:rsidRPr="00FB78DF">
        <w:rPr>
          <w:i/>
        </w:rPr>
        <w:t xml:space="preserve"> injection molding machine</w:t>
      </w:r>
      <w:del w:id="105" w:author="Accdon" w:date="2018-11-29T09:50:00Z">
        <w:r w:rsidR="00B55B1E" w:rsidRPr="00FB78DF">
          <w:rPr>
            <w:i/>
          </w:rPr>
          <w:delText>, meanwhile, we analyzed</w:delText>
        </w:r>
      </w:del>
      <w:ins w:id="106" w:author="Accdon" w:date="2018-11-29T09:50:00Z">
        <w:r w:rsidR="006305AC">
          <w:rPr>
            <w:i/>
          </w:rPr>
          <w:t>.</w:t>
        </w:r>
        <w:r w:rsidR="00B55B1E" w:rsidRPr="00FB78DF">
          <w:rPr>
            <w:i/>
          </w:rPr>
          <w:t xml:space="preserve"> </w:t>
        </w:r>
        <w:r w:rsidR="006305AC">
          <w:rPr>
            <w:i/>
          </w:rPr>
          <w:t>We</w:t>
        </w:r>
        <w:r w:rsidR="00B55B1E" w:rsidRPr="00FB78DF">
          <w:rPr>
            <w:i/>
          </w:rPr>
          <w:t xml:space="preserve"> </w:t>
        </w:r>
        <w:r w:rsidR="006305AC">
          <w:rPr>
            <w:i/>
          </w:rPr>
          <w:t>also</w:t>
        </w:r>
        <w:r w:rsidR="00B55B1E" w:rsidRPr="00FB78DF">
          <w:rPr>
            <w:i/>
          </w:rPr>
          <w:t xml:space="preserve"> analyze</w:t>
        </w:r>
      </w:ins>
      <w:r w:rsidR="00B55B1E" w:rsidRPr="00FB78DF">
        <w:rPr>
          <w:i/>
        </w:rPr>
        <w:t xml:space="preserve"> the </w:t>
      </w:r>
      <w:del w:id="107" w:author="Accdon" w:date="2018-11-29T09:50:00Z">
        <w:r w:rsidR="00B55B1E" w:rsidRPr="00FB78DF">
          <w:rPr>
            <w:i/>
          </w:rPr>
          <w:delText>advances</w:delText>
        </w:r>
      </w:del>
      <w:ins w:id="108" w:author="Accdon" w:date="2018-11-29T09:50:00Z">
        <w:r w:rsidR="00B55B1E" w:rsidRPr="00FB78DF">
          <w:rPr>
            <w:i/>
          </w:rPr>
          <w:t>advan</w:t>
        </w:r>
        <w:r w:rsidR="006305AC">
          <w:rPr>
            <w:i/>
          </w:rPr>
          <w:t>tages</w:t>
        </w:r>
      </w:ins>
      <w:r w:rsidR="00B55B1E" w:rsidRPr="00FB78DF">
        <w:rPr>
          <w:i/>
        </w:rPr>
        <w:t xml:space="preserve"> of the proposed user-oriented development method.</w:t>
      </w:r>
    </w:p>
    <w:p w:rsidR="00F47541" w:rsidRDefault="00DF6FB6" w:rsidP="00DF6FB6">
      <w:r>
        <w:t xml:space="preserve">.  </w:t>
      </w:r>
    </w:p>
    <w:p w:rsidR="005D22CC" w:rsidRDefault="005D22CC" w:rsidP="005D22CC">
      <w:r>
        <w:t xml:space="preserve"> </w:t>
      </w:r>
    </w:p>
    <w:p w:rsidR="005D22CC" w:rsidRDefault="00B55B1E" w:rsidP="005D22CC">
      <w:r w:rsidRPr="00FB78DF">
        <w:rPr>
          <w:b/>
        </w:rPr>
        <w:t>Comments:</w:t>
      </w:r>
      <w:r>
        <w:t xml:space="preserve"> </w:t>
      </w:r>
      <w:r w:rsidR="005D22CC">
        <w:t xml:space="preserve">Modern PLC uses ARM processor. Popular ARM processor has shifted to multi-core processors. In particular, Raspberry-Pi and other tiny ARM-based microcontroller made a big paradigm </w:t>
      </w:r>
      <w:r w:rsidR="005D22CC">
        <w:lastRenderedPageBreak/>
        <w:t>shift to Internet of Things (</w:t>
      </w:r>
      <w:proofErr w:type="spellStart"/>
      <w:r w:rsidR="005D22CC">
        <w:t>IoT</w:t>
      </w:r>
      <w:proofErr w:type="spellEnd"/>
      <w:r w:rsidR="005D22CC">
        <w:t xml:space="preserve">) and embedded processor market. The reviewer did not mention this kind of the current tide. If the reviewer daringly says, the author ignores the current situation of </w:t>
      </w:r>
      <w:proofErr w:type="spellStart"/>
      <w:r w:rsidR="005D22CC">
        <w:t>IoT</w:t>
      </w:r>
      <w:proofErr w:type="spellEnd"/>
      <w:r w:rsidR="005D22CC">
        <w:t xml:space="preserve"> and embedded processor market.</w:t>
      </w:r>
    </w:p>
    <w:p w:rsidR="00B55B1E" w:rsidRPr="00FB78DF" w:rsidRDefault="00B55B1E" w:rsidP="005D22CC">
      <w:pPr>
        <w:rPr>
          <w:i/>
        </w:rPr>
      </w:pPr>
      <w:r w:rsidRPr="00FB78DF">
        <w:rPr>
          <w:b/>
          <w:i/>
        </w:rPr>
        <w:t>Response:</w:t>
      </w:r>
      <w:r w:rsidRPr="00FB78DF">
        <w:rPr>
          <w:i/>
        </w:rPr>
        <w:t xml:space="preserve"> </w:t>
      </w:r>
      <w:r w:rsidR="00837E83" w:rsidRPr="00FB78DF">
        <w:rPr>
          <w:i/>
        </w:rPr>
        <w:t>We deeply appreciate your suggestions</w:t>
      </w:r>
      <w:r w:rsidRPr="00FB78DF">
        <w:rPr>
          <w:i/>
        </w:rPr>
        <w:t xml:space="preserve">. We have added </w:t>
      </w:r>
      <w:del w:id="109" w:author="Accdon" w:date="2018-11-29T09:50:00Z">
        <w:r w:rsidRPr="00FB78DF">
          <w:rPr>
            <w:i/>
          </w:rPr>
          <w:delText>the</w:delText>
        </w:r>
      </w:del>
      <w:ins w:id="110" w:author="Accdon" w:date="2018-11-29T09:50:00Z">
        <w:r w:rsidR="006305AC">
          <w:rPr>
            <w:i/>
          </w:rPr>
          <w:t>a</w:t>
        </w:r>
      </w:ins>
      <w:r w:rsidRPr="00FB78DF">
        <w:rPr>
          <w:i/>
        </w:rPr>
        <w:t xml:space="preserve"> discussion of embedded processors applied in</w:t>
      </w:r>
      <w:r w:rsidR="006305AC">
        <w:rPr>
          <w:i/>
        </w:rPr>
        <w:t xml:space="preserve"> </w:t>
      </w:r>
      <w:del w:id="111" w:author="Accdon" w:date="2018-11-29T09:50:00Z">
        <w:r w:rsidRPr="00FB78DF">
          <w:rPr>
            <w:i/>
          </w:rPr>
          <w:delText>IoT</w:delText>
        </w:r>
      </w:del>
      <w:ins w:id="112" w:author="Accdon" w:date="2018-11-29T09:50:00Z">
        <w:r w:rsidR="006305AC">
          <w:rPr>
            <w:i/>
          </w:rPr>
          <w:t>the</w:t>
        </w:r>
        <w:r w:rsidRPr="00FB78DF">
          <w:rPr>
            <w:i/>
          </w:rPr>
          <w:t xml:space="preserve"> I</w:t>
        </w:r>
        <w:r w:rsidR="006305AC">
          <w:rPr>
            <w:i/>
          </w:rPr>
          <w:t xml:space="preserve">nternet </w:t>
        </w:r>
        <w:r w:rsidRPr="00FB78DF">
          <w:rPr>
            <w:i/>
          </w:rPr>
          <w:t>o</w:t>
        </w:r>
        <w:r w:rsidR="006305AC">
          <w:rPr>
            <w:i/>
          </w:rPr>
          <w:t xml:space="preserve">f </w:t>
        </w:r>
        <w:r w:rsidRPr="00FB78DF">
          <w:rPr>
            <w:i/>
          </w:rPr>
          <w:t>T</w:t>
        </w:r>
        <w:r w:rsidR="006305AC">
          <w:rPr>
            <w:i/>
          </w:rPr>
          <w:t>hings</w:t>
        </w:r>
      </w:ins>
      <w:r w:rsidR="00616D2B">
        <w:rPr>
          <w:i/>
        </w:rPr>
        <w:t xml:space="preserve"> in </w:t>
      </w:r>
      <w:del w:id="113" w:author="Accdon" w:date="2018-11-29T09:50:00Z">
        <w:r w:rsidR="00616D2B">
          <w:rPr>
            <w:i/>
          </w:rPr>
          <w:delText>this new</w:delText>
        </w:r>
      </w:del>
      <w:ins w:id="114" w:author="Accdon" w:date="2018-11-29T09:50:00Z">
        <w:r w:rsidR="00616D2B">
          <w:rPr>
            <w:i/>
          </w:rPr>
          <w:t>th</w:t>
        </w:r>
        <w:r w:rsidR="006305AC">
          <w:rPr>
            <w:i/>
          </w:rPr>
          <w:t>e</w:t>
        </w:r>
        <w:r w:rsidR="00616D2B">
          <w:rPr>
            <w:i/>
          </w:rPr>
          <w:t xml:space="preserve"> </w:t>
        </w:r>
        <w:r w:rsidR="006305AC">
          <w:rPr>
            <w:i/>
          </w:rPr>
          <w:t>revised</w:t>
        </w:r>
      </w:ins>
      <w:r w:rsidR="00616D2B">
        <w:rPr>
          <w:i/>
        </w:rPr>
        <w:t xml:space="preserve"> version</w:t>
      </w:r>
      <w:r w:rsidRPr="00FB78DF">
        <w:rPr>
          <w:i/>
        </w:rPr>
        <w:t>.</w:t>
      </w:r>
    </w:p>
    <w:p w:rsidR="005D22CC" w:rsidRDefault="005D22CC" w:rsidP="005D22CC"/>
    <w:p w:rsidR="005D22CC" w:rsidRDefault="00B55B1E" w:rsidP="005D22CC">
      <w:r w:rsidRPr="00FB78DF">
        <w:rPr>
          <w:b/>
        </w:rPr>
        <w:t>Comments:</w:t>
      </w:r>
      <w:r>
        <w:t xml:space="preserve"> </w:t>
      </w:r>
      <w:r w:rsidR="005D22CC">
        <w:t xml:space="preserve">Linux OS becomes a popular operating system in such an embedded system. For more light-weighted use, which means the target system is severely limited in memory size and processor functionalities, </w:t>
      </w:r>
      <w:proofErr w:type="spellStart"/>
      <w:r w:rsidR="005D22CC">
        <w:t>uClinux</w:t>
      </w:r>
      <w:proofErr w:type="spellEnd"/>
      <w:r w:rsidR="005D22CC">
        <w:t xml:space="preserve"> is a considerable solution. These OS support multiple programming languages. It can be connected with sockets, pipes, dynamic link libraries, and other methods. Mixed language design, which the reviewer put an emphasis in the proposed PLC design environment, is very common.</w:t>
      </w:r>
    </w:p>
    <w:p w:rsidR="00B55B1E" w:rsidRPr="00FB78DF" w:rsidRDefault="00B55B1E" w:rsidP="005D22CC">
      <w:pPr>
        <w:rPr>
          <w:i/>
        </w:rPr>
      </w:pPr>
      <w:r w:rsidRPr="00FB78DF">
        <w:rPr>
          <w:b/>
          <w:i/>
        </w:rPr>
        <w:t>Response:</w:t>
      </w:r>
      <w:r w:rsidRPr="00FB78DF">
        <w:rPr>
          <w:i/>
        </w:rPr>
        <w:t xml:space="preserve"> </w:t>
      </w:r>
      <w:r w:rsidR="00616D2B">
        <w:rPr>
          <w:i/>
        </w:rPr>
        <w:t>Thank you</w:t>
      </w:r>
      <w:r w:rsidR="00837E83" w:rsidRPr="00FB78DF">
        <w:rPr>
          <w:i/>
        </w:rPr>
        <w:t xml:space="preserve"> for bringing </w:t>
      </w:r>
      <w:r w:rsidR="00616D2B">
        <w:rPr>
          <w:i/>
        </w:rPr>
        <w:t>these</w:t>
      </w:r>
      <w:r w:rsidR="006305AC">
        <w:rPr>
          <w:i/>
        </w:rPr>
        <w:t xml:space="preserve"> </w:t>
      </w:r>
      <w:ins w:id="115" w:author="Accdon" w:date="2018-11-29T09:50:00Z">
        <w:r w:rsidR="006305AC">
          <w:rPr>
            <w:i/>
          </w:rPr>
          <w:t>facts</w:t>
        </w:r>
        <w:r w:rsidR="00837E83" w:rsidRPr="00FB78DF">
          <w:rPr>
            <w:i/>
          </w:rPr>
          <w:t xml:space="preserve"> </w:t>
        </w:r>
      </w:ins>
      <w:r w:rsidR="00837E83" w:rsidRPr="00FB78DF">
        <w:rPr>
          <w:i/>
        </w:rPr>
        <w:t>to our attention</w:t>
      </w:r>
      <w:r w:rsidRPr="00FB78DF">
        <w:rPr>
          <w:i/>
        </w:rPr>
        <w:t xml:space="preserve">. </w:t>
      </w:r>
      <w:r w:rsidR="00616D2B">
        <w:rPr>
          <w:i/>
        </w:rPr>
        <w:t xml:space="preserve">We have improved the </w:t>
      </w:r>
      <w:del w:id="116" w:author="Accdon" w:date="2018-11-29T09:50:00Z">
        <w:r w:rsidR="00616D2B">
          <w:rPr>
            <w:i/>
          </w:rPr>
          <w:delText xml:space="preserve">introduction part. </w:delText>
        </w:r>
        <w:r w:rsidRPr="00FB78DF">
          <w:rPr>
            <w:i/>
          </w:rPr>
          <w:delText>We recognize</w:delText>
        </w:r>
      </w:del>
      <w:ins w:id="117" w:author="Accdon" w:date="2018-11-29T09:50:00Z">
        <w:r w:rsidR="006305AC">
          <w:rPr>
            <w:i/>
          </w:rPr>
          <w:t>I</w:t>
        </w:r>
        <w:r w:rsidR="00616D2B">
          <w:rPr>
            <w:i/>
          </w:rPr>
          <w:t xml:space="preserve">ntroduction </w:t>
        </w:r>
        <w:proofErr w:type="gramStart"/>
        <w:r w:rsidR="006305AC">
          <w:rPr>
            <w:i/>
          </w:rPr>
          <w:t xml:space="preserve">in </w:t>
        </w:r>
        <w:r w:rsidRPr="00FB78DF">
          <w:rPr>
            <w:i/>
          </w:rPr>
          <w:t xml:space="preserve"> recogni</w:t>
        </w:r>
        <w:r w:rsidR="006305AC">
          <w:rPr>
            <w:i/>
          </w:rPr>
          <w:t>tion</w:t>
        </w:r>
        <w:proofErr w:type="gramEnd"/>
        <w:r w:rsidR="006305AC">
          <w:rPr>
            <w:i/>
          </w:rPr>
          <w:t xml:space="preserve"> of</w:t>
        </w:r>
      </w:ins>
      <w:r w:rsidRPr="00FB78DF">
        <w:rPr>
          <w:i/>
        </w:rPr>
        <w:t xml:space="preserve"> the common </w:t>
      </w:r>
      <w:ins w:id="118" w:author="Accdon" w:date="2018-11-29T09:50:00Z">
        <w:r w:rsidR="006305AC">
          <w:rPr>
            <w:i/>
          </w:rPr>
          <w:t xml:space="preserve">nature </w:t>
        </w:r>
      </w:ins>
      <w:r w:rsidRPr="00FB78DF">
        <w:rPr>
          <w:i/>
        </w:rPr>
        <w:t xml:space="preserve">of </w:t>
      </w:r>
      <w:del w:id="119" w:author="Accdon" w:date="2018-11-29T09:50:00Z">
        <w:r w:rsidR="00616D2B">
          <w:rPr>
            <w:i/>
          </w:rPr>
          <w:delText xml:space="preserve">the </w:delText>
        </w:r>
      </w:del>
      <w:r w:rsidRPr="00FB78DF">
        <w:rPr>
          <w:i/>
        </w:rPr>
        <w:t>mixed</w:t>
      </w:r>
      <w:del w:id="120" w:author="Accdon" w:date="2018-11-29T09:50:00Z">
        <w:r w:rsidRPr="00FB78DF">
          <w:rPr>
            <w:i/>
          </w:rPr>
          <w:delText xml:space="preserve"> </w:delText>
        </w:r>
      </w:del>
      <w:ins w:id="121" w:author="Accdon" w:date="2018-11-29T09:50:00Z">
        <w:r w:rsidR="006305AC">
          <w:rPr>
            <w:i/>
          </w:rPr>
          <w:t>-</w:t>
        </w:r>
      </w:ins>
      <w:r w:rsidRPr="00FB78DF">
        <w:rPr>
          <w:i/>
        </w:rPr>
        <w:t xml:space="preserve">language design. However, </w:t>
      </w:r>
      <w:del w:id="122" w:author="Accdon" w:date="2018-11-29T09:50:00Z">
        <w:r w:rsidRPr="00FB78DF">
          <w:rPr>
            <w:i/>
          </w:rPr>
          <w:delText xml:space="preserve">the </w:delText>
        </w:r>
      </w:del>
      <w:r w:rsidRPr="00FB78DF">
        <w:rPr>
          <w:i/>
        </w:rPr>
        <w:t xml:space="preserve">mixed </w:t>
      </w:r>
      <w:del w:id="123" w:author="Accdon" w:date="2018-11-29T09:50:00Z">
        <w:r w:rsidRPr="00FB78DF">
          <w:rPr>
            <w:i/>
          </w:rPr>
          <w:delText>language</w:delText>
        </w:r>
      </w:del>
      <w:ins w:id="124" w:author="Accdon" w:date="2018-11-29T09:50:00Z">
        <w:r w:rsidRPr="00FB78DF">
          <w:rPr>
            <w:i/>
          </w:rPr>
          <w:t>language</w:t>
        </w:r>
        <w:r w:rsidR="006305AC">
          <w:rPr>
            <w:i/>
          </w:rPr>
          <w:t>s</w:t>
        </w:r>
      </w:ins>
      <w:r w:rsidRPr="00FB78DF">
        <w:rPr>
          <w:i/>
        </w:rPr>
        <w:t xml:space="preserve"> (e.g., </w:t>
      </w:r>
      <w:del w:id="125" w:author="Accdon" w:date="2018-11-29T09:50:00Z">
        <w:r w:rsidRPr="00FB78DF">
          <w:rPr>
            <w:i/>
          </w:rPr>
          <w:delText>c, c</w:delText>
        </w:r>
      </w:del>
      <w:ins w:id="126" w:author="Accdon" w:date="2018-11-29T09:50:00Z">
        <w:r w:rsidR="006305AC">
          <w:rPr>
            <w:i/>
          </w:rPr>
          <w:t>C</w:t>
        </w:r>
        <w:r w:rsidRPr="00FB78DF">
          <w:rPr>
            <w:i/>
          </w:rPr>
          <w:t xml:space="preserve">, </w:t>
        </w:r>
        <w:r w:rsidR="006305AC">
          <w:rPr>
            <w:i/>
          </w:rPr>
          <w:t>C</w:t>
        </w:r>
      </w:ins>
      <w:r w:rsidRPr="00FB78DF">
        <w:rPr>
          <w:i/>
        </w:rPr>
        <w:t xml:space="preserve">++) combined with the </w:t>
      </w:r>
      <w:r w:rsidR="009636A7" w:rsidRPr="00FB78DF">
        <w:rPr>
          <w:i/>
        </w:rPr>
        <w:t>specific language of IEC61131-3 for complex logic and motion control mixed scenarios is not common.</w:t>
      </w:r>
    </w:p>
    <w:p w:rsidR="005D22CC" w:rsidRDefault="009636A7" w:rsidP="005D22CC">
      <w:r w:rsidRPr="00FB78DF">
        <w:rPr>
          <w:b/>
        </w:rPr>
        <w:t>Comments:</w:t>
      </w:r>
      <w:r>
        <w:t xml:space="preserve"> </w:t>
      </w:r>
      <w:r w:rsidR="005D22CC">
        <w:t xml:space="preserve">Moreover, </w:t>
      </w:r>
      <w:bookmarkStart w:id="127" w:name="OLE_LINK1"/>
      <w:bookmarkStart w:id="128" w:name="OLE_LINK2"/>
      <w:proofErr w:type="spellStart"/>
      <w:r w:rsidR="005D22CC">
        <w:t>OpenPLC</w:t>
      </w:r>
      <w:proofErr w:type="spellEnd"/>
      <w:r w:rsidR="005D22CC">
        <w:t xml:space="preserve"> </w:t>
      </w:r>
      <w:bookmarkEnd w:id="127"/>
      <w:bookmarkEnd w:id="128"/>
      <w:r w:rsidR="005D22CC">
        <w:t xml:space="preserve">and other software provide an open and flexible PLC environment on these embedded processors. Linux provides many kinds of programming environments, including ladder logic programming. It also supports </w:t>
      </w:r>
      <w:proofErr w:type="spellStart"/>
      <w:r w:rsidR="005D22CC">
        <w:t>pthreads</w:t>
      </w:r>
      <w:proofErr w:type="spellEnd"/>
      <w:r w:rsidR="005D22CC">
        <w:t xml:space="preserve"> library for thread programming, and the </w:t>
      </w:r>
      <w:proofErr w:type="spellStart"/>
      <w:r w:rsidR="005D22CC">
        <w:t>pthreads</w:t>
      </w:r>
      <w:proofErr w:type="spellEnd"/>
      <w:r w:rsidR="005D22CC">
        <w:t xml:space="preserve"> is ready to use in many kinds of programming languages and tools.</w:t>
      </w:r>
    </w:p>
    <w:p w:rsidR="005D22CC" w:rsidRPr="00FB78DF" w:rsidRDefault="009636A7" w:rsidP="005D22CC">
      <w:pPr>
        <w:rPr>
          <w:i/>
        </w:rPr>
      </w:pPr>
      <w:r w:rsidRPr="00FB78DF">
        <w:rPr>
          <w:b/>
          <w:i/>
        </w:rPr>
        <w:t>Response:</w:t>
      </w:r>
      <w:r w:rsidRPr="00FB78DF">
        <w:rPr>
          <w:i/>
        </w:rPr>
        <w:t xml:space="preserve"> Thank you very much for</w:t>
      </w:r>
      <w:r w:rsidR="006305AC">
        <w:rPr>
          <w:i/>
        </w:rPr>
        <w:t xml:space="preserve"> </w:t>
      </w:r>
      <w:del w:id="129" w:author="Accdon" w:date="2018-11-29T09:50:00Z">
        <w:r w:rsidRPr="00FB78DF">
          <w:rPr>
            <w:i/>
          </w:rPr>
          <w:delText>your</w:delText>
        </w:r>
      </w:del>
      <w:ins w:id="130" w:author="Accdon" w:date="2018-11-29T09:50:00Z">
        <w:r w:rsidR="006305AC">
          <w:rPr>
            <w:i/>
          </w:rPr>
          <w:t>these</w:t>
        </w:r>
      </w:ins>
      <w:r w:rsidRPr="00FB78DF">
        <w:rPr>
          <w:i/>
        </w:rPr>
        <w:t xml:space="preserve"> comments. </w:t>
      </w:r>
      <w:r w:rsidR="00616D2B">
        <w:rPr>
          <w:i/>
        </w:rPr>
        <w:t xml:space="preserve">We have added some </w:t>
      </w:r>
      <w:del w:id="131" w:author="Accdon" w:date="2018-11-29T09:50:00Z">
        <w:r w:rsidR="00616D2B">
          <w:rPr>
            <w:i/>
          </w:rPr>
          <w:delText>parts</w:delText>
        </w:r>
      </w:del>
      <w:ins w:id="132" w:author="Accdon" w:date="2018-11-29T09:50:00Z">
        <w:r w:rsidR="006305AC">
          <w:rPr>
            <w:i/>
          </w:rPr>
          <w:t>text</w:t>
        </w:r>
      </w:ins>
      <w:r w:rsidR="00616D2B">
        <w:rPr>
          <w:i/>
        </w:rPr>
        <w:t xml:space="preserve"> to </w:t>
      </w:r>
      <w:ins w:id="133" w:author="Accdon" w:date="2018-11-29T09:50:00Z">
        <w:r w:rsidR="006305AC">
          <w:rPr>
            <w:i/>
          </w:rPr>
          <w:t xml:space="preserve">more clearly </w:t>
        </w:r>
      </w:ins>
      <w:r w:rsidR="00616D2B">
        <w:rPr>
          <w:i/>
        </w:rPr>
        <w:t>illustrate our target</w:t>
      </w:r>
      <w:del w:id="134" w:author="Accdon" w:date="2018-11-29T09:50:00Z">
        <w:r w:rsidR="00616D2B">
          <w:rPr>
            <w:i/>
          </w:rPr>
          <w:delText xml:space="preserve"> clearly</w:delText>
        </w:r>
      </w:del>
      <w:r w:rsidR="00616D2B">
        <w:rPr>
          <w:i/>
        </w:rPr>
        <w:t xml:space="preserve">. Our </w:t>
      </w:r>
      <w:r w:rsidRPr="00FB78DF">
        <w:rPr>
          <w:i/>
        </w:rPr>
        <w:t>proposed method is considered for specific scenarios</w:t>
      </w:r>
      <w:del w:id="135" w:author="Accdon" w:date="2018-11-29T09:50:00Z">
        <w:r w:rsidRPr="00FB78DF">
          <w:rPr>
            <w:i/>
          </w:rPr>
          <w:delText xml:space="preserve">. In </w:delText>
        </w:r>
        <w:r w:rsidR="00616D2B">
          <w:rPr>
            <w:i/>
          </w:rPr>
          <w:delText>these</w:delText>
        </w:r>
        <w:r w:rsidRPr="00FB78DF">
          <w:rPr>
            <w:i/>
          </w:rPr>
          <w:delText xml:space="preserve"> scenarios, we should</w:delText>
        </w:r>
      </w:del>
      <w:ins w:id="136" w:author="Accdon" w:date="2018-11-29T09:50:00Z">
        <w:r w:rsidRPr="00FB78DF">
          <w:rPr>
            <w:i/>
          </w:rPr>
          <w:t xml:space="preserve"> </w:t>
        </w:r>
        <w:r w:rsidR="006305AC">
          <w:rPr>
            <w:i/>
          </w:rPr>
          <w:t>i</w:t>
        </w:r>
        <w:r w:rsidRPr="00FB78DF">
          <w:rPr>
            <w:i/>
          </w:rPr>
          <w:t xml:space="preserve">n </w:t>
        </w:r>
        <w:r w:rsidR="006305AC">
          <w:rPr>
            <w:i/>
          </w:rPr>
          <w:t>which</w:t>
        </w:r>
        <w:r w:rsidRPr="00FB78DF">
          <w:rPr>
            <w:i/>
          </w:rPr>
          <w:t xml:space="preserve"> we</w:t>
        </w:r>
      </w:ins>
      <w:r w:rsidRPr="00FB78DF">
        <w:rPr>
          <w:i/>
        </w:rPr>
        <w:t xml:space="preserve"> provide a comprehensive improvement to meet the requirements. It is not a simple combination of</w:t>
      </w:r>
      <w:del w:id="137" w:author="Accdon" w:date="2018-11-29T09:50:00Z">
        <w:r w:rsidRPr="00FB78DF">
          <w:rPr>
            <w:i/>
          </w:rPr>
          <w:delText xml:space="preserve"> the</w:delText>
        </w:r>
      </w:del>
      <w:r w:rsidRPr="00FB78DF">
        <w:rPr>
          <w:i/>
        </w:rPr>
        <w:t xml:space="preserve"> existing methods and techniques.</w:t>
      </w:r>
    </w:p>
    <w:p w:rsidR="005D22CC" w:rsidRDefault="0092778D" w:rsidP="005D22CC">
      <w:r w:rsidRPr="00FB78DF">
        <w:rPr>
          <w:b/>
        </w:rPr>
        <w:t>Comments:</w:t>
      </w:r>
      <w:r>
        <w:t xml:space="preserve"> </w:t>
      </w:r>
      <w:r w:rsidR="005D22CC">
        <w:t>The author also claims state transition programming using FSM. However, the reviewer emphasis that FSM description is fundamental of a programming language because FSM can be designed only by using BRANCH like IF and GOTO statements or structured programming scheme with variables for storing the states. Namely, all programming language and tools have a capability to explain FSM.</w:t>
      </w:r>
    </w:p>
    <w:p w:rsidR="005D22CC" w:rsidRDefault="005D22CC" w:rsidP="005D22CC">
      <w:r>
        <w:t xml:space="preserve">The authors have to give a clear explanation of why they have to mention this basic for programming paradigm. If the authors are adamant about graphical interfaces for designing FSM, many finite state machine design tools, such as </w:t>
      </w:r>
      <w:proofErr w:type="spellStart"/>
      <w:r>
        <w:t>qFSM</w:t>
      </w:r>
      <w:proofErr w:type="spellEnd"/>
      <w:r>
        <w:t xml:space="preserve"> are available on Linux. The author cannot ignore these facts.</w:t>
      </w:r>
    </w:p>
    <w:p w:rsidR="0092778D" w:rsidRPr="00FB78DF" w:rsidRDefault="0092778D" w:rsidP="005D22CC">
      <w:pPr>
        <w:rPr>
          <w:i/>
        </w:rPr>
      </w:pPr>
      <w:r w:rsidRPr="00FB78DF">
        <w:rPr>
          <w:b/>
          <w:i/>
        </w:rPr>
        <w:t>Response:</w:t>
      </w:r>
      <w:r w:rsidRPr="00FB78DF">
        <w:rPr>
          <w:i/>
        </w:rPr>
        <w:t xml:space="preserve"> </w:t>
      </w:r>
      <w:del w:id="138" w:author="Accdon" w:date="2018-11-29T09:50:00Z">
        <w:r w:rsidR="00616D2B">
          <w:rPr>
            <w:i/>
          </w:rPr>
          <w:delText>Thanks</w:delText>
        </w:r>
      </w:del>
      <w:ins w:id="139" w:author="Accdon" w:date="2018-11-29T09:50:00Z">
        <w:r w:rsidR="00616D2B">
          <w:rPr>
            <w:i/>
          </w:rPr>
          <w:t>Thank</w:t>
        </w:r>
        <w:r w:rsidR="006305AC">
          <w:rPr>
            <w:i/>
          </w:rPr>
          <w:t xml:space="preserve"> you</w:t>
        </w:r>
      </w:ins>
      <w:r w:rsidR="00616D2B">
        <w:rPr>
          <w:i/>
        </w:rPr>
        <w:t xml:space="preserve"> </w:t>
      </w:r>
      <w:r w:rsidR="00616D2B" w:rsidRPr="00FB78DF">
        <w:rPr>
          <w:i/>
        </w:rPr>
        <w:t xml:space="preserve">for bringing </w:t>
      </w:r>
      <w:r w:rsidR="00616D2B">
        <w:rPr>
          <w:i/>
        </w:rPr>
        <w:t>these</w:t>
      </w:r>
      <w:r w:rsidR="006305AC">
        <w:rPr>
          <w:i/>
        </w:rPr>
        <w:t xml:space="preserve"> </w:t>
      </w:r>
      <w:ins w:id="140" w:author="Accdon" w:date="2018-11-29T09:50:00Z">
        <w:r w:rsidR="006305AC">
          <w:rPr>
            <w:i/>
          </w:rPr>
          <w:t>issues</w:t>
        </w:r>
        <w:r w:rsidR="00616D2B" w:rsidRPr="00FB78DF">
          <w:rPr>
            <w:i/>
          </w:rPr>
          <w:t xml:space="preserve"> </w:t>
        </w:r>
      </w:ins>
      <w:r w:rsidR="00616D2B" w:rsidRPr="00FB78DF">
        <w:rPr>
          <w:i/>
        </w:rPr>
        <w:t>to our attention</w:t>
      </w:r>
      <w:r w:rsidRPr="00FB78DF">
        <w:rPr>
          <w:i/>
        </w:rPr>
        <w:t xml:space="preserve">. </w:t>
      </w:r>
      <w:r w:rsidR="00616D2B">
        <w:rPr>
          <w:i/>
        </w:rPr>
        <w:t xml:space="preserve">The </w:t>
      </w:r>
      <w:r w:rsidR="00616D2B" w:rsidRPr="00616D2B">
        <w:rPr>
          <w:i/>
        </w:rPr>
        <w:t>specificity</w:t>
      </w:r>
      <w:r w:rsidR="00616D2B">
        <w:rPr>
          <w:i/>
        </w:rPr>
        <w:t xml:space="preserve"> is that the</w:t>
      </w:r>
      <w:r w:rsidRPr="00FB78DF">
        <w:rPr>
          <w:i/>
        </w:rPr>
        <w:t xml:space="preserve"> FSM in the proposed </w:t>
      </w:r>
      <w:r w:rsidR="00616D2B">
        <w:rPr>
          <w:i/>
        </w:rPr>
        <w:t xml:space="preserve">method is </w:t>
      </w:r>
      <w:del w:id="141" w:author="Accdon" w:date="2018-11-29T09:50:00Z">
        <w:r w:rsidR="00616D2B">
          <w:rPr>
            <w:i/>
          </w:rPr>
          <w:delText>an</w:delText>
        </w:r>
      </w:del>
      <w:ins w:id="142" w:author="Accdon" w:date="2018-11-29T09:50:00Z">
        <w:r w:rsidR="00616D2B">
          <w:rPr>
            <w:i/>
          </w:rPr>
          <w:t xml:space="preserve">a </w:t>
        </w:r>
        <w:r w:rsidRPr="00FB78DF">
          <w:rPr>
            <w:i/>
          </w:rPr>
          <w:t>system</w:t>
        </w:r>
        <w:r w:rsidR="006305AC">
          <w:rPr>
            <w:i/>
          </w:rPr>
          <w:t>-</w:t>
        </w:r>
        <w:r w:rsidRPr="00FB78DF">
          <w:rPr>
            <w:i/>
          </w:rPr>
          <w:t>level</w:t>
        </w:r>
      </w:ins>
      <w:r w:rsidRPr="00FB78DF">
        <w:rPr>
          <w:i/>
        </w:rPr>
        <w:t xml:space="preserve"> </w:t>
      </w:r>
      <w:r w:rsidR="006305AC">
        <w:rPr>
          <w:i/>
        </w:rPr>
        <w:t>implementation</w:t>
      </w:r>
      <w:del w:id="143" w:author="Accdon" w:date="2018-11-29T09:50:00Z">
        <w:r w:rsidR="00616D2B">
          <w:rPr>
            <w:i/>
          </w:rPr>
          <w:delText xml:space="preserve"> of </w:delText>
        </w:r>
        <w:r w:rsidRPr="00FB78DF">
          <w:rPr>
            <w:i/>
          </w:rPr>
          <w:delText>system level</w:delText>
        </w:r>
      </w:del>
      <w:r w:rsidR="006305AC">
        <w:rPr>
          <w:i/>
        </w:rPr>
        <w:t xml:space="preserve"> </w:t>
      </w:r>
      <w:r w:rsidRPr="00FB78DF">
        <w:rPr>
          <w:i/>
        </w:rPr>
        <w:t xml:space="preserve">and there is no programming required. </w:t>
      </w:r>
    </w:p>
    <w:p w:rsidR="005D22CC" w:rsidRDefault="0092778D" w:rsidP="005D22CC">
      <w:r w:rsidRPr="00FB78DF">
        <w:rPr>
          <w:b/>
        </w:rPr>
        <w:t>Comments:</w:t>
      </w:r>
      <w:r>
        <w:t xml:space="preserve"> </w:t>
      </w:r>
      <w:r w:rsidR="005D22CC">
        <w:t>The author also mentioned there is a novelty in its modular programming method. However, this modular programming is also basic for programming languages and tools. It is easy to give examples of modular programming methods, such as Functions, Object-Oriented Programming, Namespaces, Packages, and Subprograms.</w:t>
      </w:r>
    </w:p>
    <w:p w:rsidR="005D22CC" w:rsidRPr="00FB78DF" w:rsidRDefault="0092778D" w:rsidP="005D22CC">
      <w:pPr>
        <w:rPr>
          <w:i/>
        </w:rPr>
      </w:pPr>
      <w:r w:rsidRPr="00FB78DF">
        <w:rPr>
          <w:b/>
          <w:i/>
        </w:rPr>
        <w:t>Response:</w:t>
      </w:r>
      <w:r w:rsidRPr="00FB78DF">
        <w:rPr>
          <w:i/>
        </w:rPr>
        <w:t xml:space="preserve"> </w:t>
      </w:r>
      <w:r w:rsidR="003B13B1">
        <w:rPr>
          <w:i/>
        </w:rPr>
        <w:t xml:space="preserve">Thank you very much for your </w:t>
      </w:r>
      <w:del w:id="144" w:author="Accdon" w:date="2018-11-29T09:50:00Z">
        <w:r w:rsidR="003B13B1">
          <w:rPr>
            <w:i/>
          </w:rPr>
          <w:delText xml:space="preserve">kind </w:delText>
        </w:r>
      </w:del>
      <w:r w:rsidR="003B13B1">
        <w:rPr>
          <w:i/>
        </w:rPr>
        <w:t xml:space="preserve">comments. </w:t>
      </w:r>
      <w:del w:id="145" w:author="Accdon" w:date="2018-11-29T09:50:00Z">
        <w:r w:rsidRPr="00FB78DF">
          <w:rPr>
            <w:i/>
          </w:rPr>
          <w:delText>The</w:delText>
        </w:r>
      </w:del>
      <w:ins w:id="146" w:author="Accdon" w:date="2018-11-29T09:50:00Z">
        <w:r w:rsidR="006305AC">
          <w:rPr>
            <w:i/>
          </w:rPr>
          <w:t>While</w:t>
        </w:r>
      </w:ins>
      <w:r w:rsidRPr="00FB78DF">
        <w:rPr>
          <w:i/>
        </w:rPr>
        <w:t xml:space="preserve"> modular programming is not novel</w:t>
      </w:r>
      <w:del w:id="147" w:author="Accdon" w:date="2018-11-29T09:50:00Z">
        <w:r w:rsidRPr="00FB78DF">
          <w:rPr>
            <w:i/>
          </w:rPr>
          <w:delText xml:space="preserve"> but</w:delText>
        </w:r>
      </w:del>
      <w:ins w:id="148" w:author="Accdon" w:date="2018-11-29T09:50:00Z">
        <w:r w:rsidR="006305AC">
          <w:rPr>
            <w:i/>
          </w:rPr>
          <w:t>, it</w:t>
        </w:r>
      </w:ins>
      <w:r w:rsidRPr="00FB78DF">
        <w:rPr>
          <w:i/>
        </w:rPr>
        <w:t xml:space="preserve"> is the </w:t>
      </w:r>
      <w:del w:id="149" w:author="Accdon" w:date="2018-11-29T09:50:00Z">
        <w:r w:rsidRPr="00FB78DF">
          <w:rPr>
            <w:i/>
          </w:rPr>
          <w:delText>base</w:delText>
        </w:r>
      </w:del>
      <w:ins w:id="150" w:author="Accdon" w:date="2018-11-29T09:50:00Z">
        <w:r w:rsidRPr="00FB78DF">
          <w:rPr>
            <w:i/>
          </w:rPr>
          <w:t>bas</w:t>
        </w:r>
        <w:r w:rsidR="006305AC">
          <w:rPr>
            <w:i/>
          </w:rPr>
          <w:t>is</w:t>
        </w:r>
      </w:ins>
      <w:r w:rsidRPr="00FB78DF">
        <w:rPr>
          <w:i/>
        </w:rPr>
        <w:t xml:space="preserve"> for the implementation of the proposed method. </w:t>
      </w:r>
      <w:del w:id="151" w:author="Accdon" w:date="2018-11-29T09:50:00Z">
        <w:r w:rsidRPr="00FB78DF">
          <w:rPr>
            <w:i/>
          </w:rPr>
          <w:delText>We have</w:delText>
        </w:r>
      </w:del>
      <w:ins w:id="152" w:author="Accdon" w:date="2018-11-29T09:50:00Z">
        <w:r w:rsidR="006305AC">
          <w:rPr>
            <w:i/>
          </w:rPr>
          <w:t>This is</w:t>
        </w:r>
      </w:ins>
      <w:r w:rsidRPr="00FB78DF">
        <w:rPr>
          <w:i/>
        </w:rPr>
        <w:t xml:space="preserve"> described</w:t>
      </w:r>
      <w:del w:id="153" w:author="Accdon" w:date="2018-11-29T09:50:00Z">
        <w:r w:rsidRPr="00FB78DF">
          <w:rPr>
            <w:i/>
          </w:rPr>
          <w:delText xml:space="preserve"> it</w:delText>
        </w:r>
      </w:del>
      <w:r w:rsidRPr="00FB78DF">
        <w:rPr>
          <w:i/>
        </w:rPr>
        <w:t xml:space="preserve"> in more detailed in the revised version.</w:t>
      </w:r>
    </w:p>
    <w:p w:rsidR="005D22CC" w:rsidRDefault="0092778D" w:rsidP="005D22CC">
      <w:r w:rsidRPr="00FB78DF">
        <w:rPr>
          <w:b/>
        </w:rPr>
        <w:lastRenderedPageBreak/>
        <w:t>Comments:</w:t>
      </w:r>
      <w:r>
        <w:t xml:space="preserve"> </w:t>
      </w:r>
      <w:r w:rsidR="005D22CC">
        <w:t xml:space="preserve">The discussion of Figure 6 is also well-known as a task flow graph and is the fundamental analysis in compilers for supporting speculative execution, </w:t>
      </w:r>
      <w:proofErr w:type="spellStart"/>
      <w:r w:rsidR="005D22CC">
        <w:t>multicore</w:t>
      </w:r>
      <w:proofErr w:type="spellEnd"/>
      <w:r w:rsidR="005D22CC">
        <w:t>, and VLIW architectures from early 90’s.</w:t>
      </w:r>
    </w:p>
    <w:p w:rsidR="005D22CC" w:rsidRPr="00FB78DF" w:rsidRDefault="0092778D" w:rsidP="008E5B51">
      <w:pPr>
        <w:rPr>
          <w:i/>
        </w:rPr>
      </w:pPr>
      <w:r w:rsidRPr="00FB78DF">
        <w:rPr>
          <w:b/>
          <w:i/>
        </w:rPr>
        <w:t>Response:</w:t>
      </w:r>
      <w:r w:rsidRPr="00FB78DF">
        <w:rPr>
          <w:i/>
        </w:rPr>
        <w:t xml:space="preserve"> Thank you very much for your </w:t>
      </w:r>
      <w:del w:id="154" w:author="Accdon" w:date="2018-11-29T09:50:00Z">
        <w:r w:rsidRPr="00FB78DF">
          <w:rPr>
            <w:i/>
          </w:rPr>
          <w:delText>comments</w:delText>
        </w:r>
        <w:r w:rsidR="008E5B51" w:rsidRPr="00FB78DF">
          <w:rPr>
            <w:i/>
          </w:rPr>
          <w:delText>.</w:delText>
        </w:r>
        <w:r w:rsidRPr="00FB78DF">
          <w:rPr>
            <w:i/>
          </w:rPr>
          <w:delText xml:space="preserve"> </w:delText>
        </w:r>
        <w:r w:rsidR="003B13B1">
          <w:rPr>
            <w:i/>
          </w:rPr>
          <w:delText>The</w:delText>
        </w:r>
      </w:del>
      <w:ins w:id="155" w:author="Accdon" w:date="2018-11-29T09:50:00Z">
        <w:r w:rsidRPr="00FB78DF">
          <w:rPr>
            <w:i/>
          </w:rPr>
          <w:t>comment</w:t>
        </w:r>
        <w:r w:rsidR="008E5B51" w:rsidRPr="00FB78DF">
          <w:rPr>
            <w:i/>
          </w:rPr>
          <w:t>.</w:t>
        </w:r>
      </w:ins>
      <w:r w:rsidRPr="00FB78DF">
        <w:rPr>
          <w:i/>
        </w:rPr>
        <w:t xml:space="preserve"> </w:t>
      </w:r>
      <w:r w:rsidR="003B13B1">
        <w:rPr>
          <w:i/>
        </w:rPr>
        <w:t>Figure 6 illustrates</w:t>
      </w:r>
      <w:r w:rsidR="008E5B51" w:rsidRPr="00FB78DF">
        <w:rPr>
          <w:i/>
        </w:rPr>
        <w:t xml:space="preserve"> the compilation process introducing the multi-language components</w:t>
      </w:r>
      <w:ins w:id="156" w:author="Accdon" w:date="2018-11-29T09:50:00Z">
        <w:r w:rsidR="006305AC">
          <w:rPr>
            <w:i/>
          </w:rPr>
          <w:t>,</w:t>
        </w:r>
      </w:ins>
      <w:r w:rsidR="008E5B51" w:rsidRPr="00FB78DF">
        <w:rPr>
          <w:i/>
        </w:rPr>
        <w:t xml:space="preserve"> which is based on the work of </w:t>
      </w:r>
      <w:r w:rsidR="008E5B51" w:rsidRPr="00FB78DF">
        <w:rPr>
          <w:rFonts w:hint="eastAsia"/>
          <w:i/>
        </w:rPr>
        <w:t>[</w:t>
      </w:r>
      <w:r w:rsidR="008E5B51" w:rsidRPr="00FB78DF">
        <w:rPr>
          <w:i/>
        </w:rPr>
        <w:t xml:space="preserve">44], Y. Yan and H. Zhang, “Compiling ladder diagram into instruction list to comply with </w:t>
      </w:r>
      <w:proofErr w:type="spellStart"/>
      <w:r w:rsidR="008E5B51" w:rsidRPr="00FB78DF">
        <w:rPr>
          <w:i/>
        </w:rPr>
        <w:t>iec</w:t>
      </w:r>
      <w:proofErr w:type="spellEnd"/>
      <w:r w:rsidR="008E5B51" w:rsidRPr="00FB78DF">
        <w:rPr>
          <w:i/>
        </w:rPr>
        <w:t xml:space="preserve"> 61131-3</w:t>
      </w:r>
      <w:del w:id="157" w:author="Accdon" w:date="2018-11-29T09:50:00Z">
        <w:r w:rsidR="008E5B51" w:rsidRPr="00FB78DF">
          <w:rPr>
            <w:i/>
          </w:rPr>
          <w:delText>,</w:delText>
        </w:r>
      </w:del>
      <w:ins w:id="158" w:author="Accdon" w:date="2018-11-29T09:50:00Z">
        <w:r w:rsidR="006305AC">
          <w:rPr>
            <w:i/>
          </w:rPr>
          <w:t>.</w:t>
        </w:r>
      </w:ins>
      <w:r w:rsidR="008E5B51" w:rsidRPr="00FB78DF">
        <w:rPr>
          <w:i/>
        </w:rPr>
        <w:t xml:space="preserve">” </w:t>
      </w:r>
    </w:p>
    <w:p w:rsidR="005D22CC" w:rsidRDefault="005B2C7A" w:rsidP="005D22CC">
      <w:r w:rsidRPr="00FB78DF">
        <w:rPr>
          <w:b/>
        </w:rPr>
        <w:t>Comments:</w:t>
      </w:r>
      <w:r>
        <w:t xml:space="preserve"> </w:t>
      </w:r>
      <w:r w:rsidR="005D22CC">
        <w:t>A part of given references for PLC is old or focusing applications like motion controls rather than the architecture of PLC. The other references only give the information about commercial PLCs, and the authors did not compare them with the proposed PLC in their functionalities.</w:t>
      </w:r>
    </w:p>
    <w:p w:rsidR="005D22CC" w:rsidRPr="00FB78DF" w:rsidRDefault="005B2C7A" w:rsidP="005D22CC">
      <w:pPr>
        <w:rPr>
          <w:i/>
        </w:rPr>
      </w:pPr>
      <w:r w:rsidRPr="00FB78DF">
        <w:rPr>
          <w:b/>
          <w:i/>
        </w:rPr>
        <w:t>Response:</w:t>
      </w:r>
      <w:r w:rsidRPr="00FB78DF">
        <w:rPr>
          <w:i/>
        </w:rPr>
        <w:t xml:space="preserve"> Thank you very much for your </w:t>
      </w:r>
      <w:del w:id="159" w:author="Accdon" w:date="2018-11-29T09:50:00Z">
        <w:r w:rsidRPr="00FB78DF">
          <w:rPr>
            <w:i/>
          </w:rPr>
          <w:delText>suggestions</w:delText>
        </w:r>
      </w:del>
      <w:ins w:id="160" w:author="Accdon" w:date="2018-11-29T09:50:00Z">
        <w:r w:rsidR="006305AC">
          <w:rPr>
            <w:i/>
          </w:rPr>
          <w:t>feedback</w:t>
        </w:r>
      </w:ins>
      <w:r w:rsidRPr="00FB78DF">
        <w:rPr>
          <w:i/>
        </w:rPr>
        <w:t>. We have</w:t>
      </w:r>
      <w:r w:rsidR="003B13B1">
        <w:rPr>
          <w:i/>
        </w:rPr>
        <w:t xml:space="preserve"> carefully</w:t>
      </w:r>
      <w:r w:rsidRPr="00FB78DF">
        <w:rPr>
          <w:i/>
        </w:rPr>
        <w:t xml:space="preserve"> improved</w:t>
      </w:r>
      <w:ins w:id="161" w:author="Accdon" w:date="2018-11-29T09:50:00Z">
        <w:r w:rsidRPr="00FB78DF">
          <w:rPr>
            <w:i/>
          </w:rPr>
          <w:t xml:space="preserve"> the</w:t>
        </w:r>
        <w:r w:rsidR="006305AC">
          <w:rPr>
            <w:i/>
          </w:rPr>
          <w:t xml:space="preserve"> description of</w:t>
        </w:r>
      </w:ins>
      <w:r w:rsidR="006305AC">
        <w:rPr>
          <w:i/>
        </w:rPr>
        <w:t xml:space="preserve"> the</w:t>
      </w:r>
      <w:r w:rsidRPr="00FB78DF">
        <w:rPr>
          <w:i/>
        </w:rPr>
        <w:t xml:space="preserve"> state of the art.</w:t>
      </w:r>
    </w:p>
    <w:p w:rsidR="005B2C7A" w:rsidRDefault="005B2C7A" w:rsidP="005D22CC"/>
    <w:p w:rsidR="005D22CC" w:rsidRDefault="005B2C7A" w:rsidP="005D22CC">
      <w:r w:rsidRPr="00FB78DF">
        <w:rPr>
          <w:b/>
        </w:rPr>
        <w:t>Comments:</w:t>
      </w:r>
      <w:r>
        <w:t xml:space="preserve"> </w:t>
      </w:r>
      <w:r w:rsidR="005D22CC">
        <w:t>The authors did not give any reason why IMM system design requires multi-threading programming paradigms and graphical FSM design methods. The evaluation using the IMM system is not appropriate in this meaning, or any kinds of evaluation are useful for the evaluation. Simply this paper confirms the fact that multi-thread based programming enables to improve the performance when used with multi-core or multi-thread processors.</w:t>
      </w:r>
    </w:p>
    <w:p w:rsidR="005D22CC" w:rsidRPr="00FB78DF" w:rsidRDefault="005B2C7A" w:rsidP="00F37EAC">
      <w:pPr>
        <w:rPr>
          <w:i/>
        </w:rPr>
      </w:pPr>
      <w:r w:rsidRPr="00FB78DF">
        <w:rPr>
          <w:b/>
          <w:i/>
        </w:rPr>
        <w:t>Response:</w:t>
      </w:r>
      <w:r w:rsidRPr="00FB78DF">
        <w:rPr>
          <w:i/>
        </w:rPr>
        <w:t xml:space="preserve"> Thank you very much for your comments. </w:t>
      </w:r>
      <w:r w:rsidR="00F37EAC" w:rsidRPr="00FB78DF">
        <w:rPr>
          <w:i/>
        </w:rPr>
        <w:t xml:space="preserve"> We have improved our expression of the </w:t>
      </w:r>
      <w:r w:rsidR="00055DE4" w:rsidRPr="00FB78DF">
        <w:rPr>
          <w:i/>
        </w:rPr>
        <w:t>relevant experimental parts</w:t>
      </w:r>
      <w:del w:id="162" w:author="Accdon" w:date="2018-11-29T09:50:00Z">
        <w:r w:rsidR="00F37EAC" w:rsidRPr="00FB78DF">
          <w:rPr>
            <w:i/>
          </w:rPr>
          <w:delText xml:space="preserve">.  </w:delText>
        </w:r>
        <w:r w:rsidR="00055DE4" w:rsidRPr="00FB78DF">
          <w:rPr>
            <w:i/>
          </w:rPr>
          <w:delText>T</w:delText>
        </w:r>
        <w:r w:rsidRPr="00FB78DF">
          <w:rPr>
            <w:i/>
          </w:rPr>
          <w:delText>here</w:delText>
        </w:r>
        <w:r w:rsidR="00F37EAC" w:rsidRPr="00FB78DF">
          <w:rPr>
            <w:i/>
          </w:rPr>
          <w:delText xml:space="preserve"> is</w:delText>
        </w:r>
        <w:r w:rsidRPr="00FB78DF">
          <w:rPr>
            <w:i/>
          </w:rPr>
          <w:delText xml:space="preserve"> a</w:delText>
        </w:r>
      </w:del>
      <w:ins w:id="163" w:author="Accdon" w:date="2018-11-29T09:50:00Z">
        <w:r w:rsidR="006305AC">
          <w:rPr>
            <w:i/>
          </w:rPr>
          <w:t xml:space="preserve"> of the paper</w:t>
        </w:r>
        <w:r w:rsidR="00F37EAC" w:rsidRPr="00FB78DF">
          <w:rPr>
            <w:i/>
          </w:rPr>
          <w:t xml:space="preserve">.  </w:t>
        </w:r>
        <w:r w:rsidR="006305AC">
          <w:rPr>
            <w:i/>
          </w:rPr>
          <w:t>A</w:t>
        </w:r>
      </w:ins>
      <w:r w:rsidRPr="00FB78DF">
        <w:rPr>
          <w:i/>
        </w:rPr>
        <w:t xml:space="preserve"> description</w:t>
      </w:r>
      <w:r w:rsidR="00F37EAC" w:rsidRPr="00FB78DF">
        <w:rPr>
          <w:i/>
        </w:rPr>
        <w:t xml:space="preserve"> of the existing </w:t>
      </w:r>
      <w:del w:id="164" w:author="Accdon" w:date="2018-11-29T09:50:00Z">
        <w:r w:rsidR="00F37EAC" w:rsidRPr="00FB78DF">
          <w:rPr>
            <w:i/>
          </w:rPr>
          <w:delText>problem</w:delText>
        </w:r>
      </w:del>
      <w:ins w:id="165" w:author="Accdon" w:date="2018-11-29T09:50:00Z">
        <w:r w:rsidR="00F37EAC" w:rsidRPr="00FB78DF">
          <w:rPr>
            <w:i/>
          </w:rPr>
          <w:t>problem</w:t>
        </w:r>
        <w:r w:rsidR="006305AC">
          <w:rPr>
            <w:i/>
          </w:rPr>
          <w:t>s</w:t>
        </w:r>
      </w:ins>
      <w:r w:rsidR="00F37EAC" w:rsidRPr="00FB78DF">
        <w:rPr>
          <w:i/>
        </w:rPr>
        <w:t xml:space="preserve"> of IMM </w:t>
      </w:r>
      <w:del w:id="166" w:author="Accdon" w:date="2018-11-29T09:50:00Z">
        <w:r w:rsidR="00F37EAC" w:rsidRPr="00FB78DF">
          <w:rPr>
            <w:i/>
          </w:rPr>
          <w:delText>system</w:delText>
        </w:r>
        <w:r w:rsidR="00055DE4" w:rsidRPr="00FB78DF">
          <w:rPr>
            <w:i/>
          </w:rPr>
          <w:delText xml:space="preserve"> in </w:delText>
        </w:r>
      </w:del>
      <w:ins w:id="167" w:author="Accdon" w:date="2018-11-29T09:50:00Z">
        <w:r w:rsidR="00F37EAC" w:rsidRPr="00FB78DF">
          <w:rPr>
            <w:i/>
          </w:rPr>
          <w:t>system</w:t>
        </w:r>
        <w:r w:rsidR="006305AC">
          <w:rPr>
            <w:i/>
          </w:rPr>
          <w:t>s has been added</w:t>
        </w:r>
        <w:r w:rsidR="00055DE4" w:rsidRPr="00FB78DF">
          <w:rPr>
            <w:i/>
          </w:rPr>
          <w:t xml:space="preserve"> </w:t>
        </w:r>
        <w:r w:rsidR="006305AC">
          <w:rPr>
            <w:i/>
          </w:rPr>
          <w:t>to the</w:t>
        </w:r>
        <w:r w:rsidR="00055DE4" w:rsidRPr="00FB78DF">
          <w:rPr>
            <w:i/>
          </w:rPr>
          <w:t xml:space="preserve"> </w:t>
        </w:r>
      </w:ins>
      <w:r w:rsidR="00055DE4" w:rsidRPr="00FB78DF">
        <w:rPr>
          <w:i/>
        </w:rPr>
        <w:t>Introduction</w:t>
      </w:r>
      <w:r w:rsidR="00F37EAC" w:rsidRPr="00FB78DF">
        <w:rPr>
          <w:i/>
        </w:rPr>
        <w:t>. Based on that</w:t>
      </w:r>
      <w:ins w:id="168" w:author="Accdon" w:date="2018-11-29T09:50:00Z">
        <w:r w:rsidR="006305AC">
          <w:rPr>
            <w:i/>
          </w:rPr>
          <w:t xml:space="preserve"> description</w:t>
        </w:r>
      </w:ins>
      <w:r w:rsidR="00F37EAC" w:rsidRPr="00FB78DF">
        <w:rPr>
          <w:i/>
        </w:rPr>
        <w:t xml:space="preserve">, we </w:t>
      </w:r>
      <w:del w:id="169" w:author="Accdon" w:date="2018-11-29T09:50:00Z">
        <w:r w:rsidR="00F37EAC" w:rsidRPr="00FB78DF">
          <w:rPr>
            <w:i/>
          </w:rPr>
          <w:delText>proposed</w:delText>
        </w:r>
      </w:del>
      <w:ins w:id="170" w:author="Accdon" w:date="2018-11-29T09:50:00Z">
        <w:r w:rsidR="00F37EAC" w:rsidRPr="00FB78DF">
          <w:rPr>
            <w:i/>
          </w:rPr>
          <w:t>propose</w:t>
        </w:r>
      </w:ins>
      <w:r w:rsidR="00F37EAC" w:rsidRPr="00FB78DF">
        <w:rPr>
          <w:i/>
        </w:rPr>
        <w:t xml:space="preserve"> the comprehensive improvements for addressing the </w:t>
      </w:r>
      <w:del w:id="171" w:author="Accdon" w:date="2018-11-29T09:50:00Z">
        <w:r w:rsidR="00F37EAC" w:rsidRPr="00FB78DF">
          <w:rPr>
            <w:i/>
          </w:rPr>
          <w:delText>problem</w:delText>
        </w:r>
      </w:del>
      <w:ins w:id="172" w:author="Accdon" w:date="2018-11-29T09:50:00Z">
        <w:r w:rsidR="00F37EAC" w:rsidRPr="00FB78DF">
          <w:rPr>
            <w:i/>
          </w:rPr>
          <w:t>problem</w:t>
        </w:r>
        <w:r w:rsidR="006305AC">
          <w:rPr>
            <w:i/>
          </w:rPr>
          <w:t>s</w:t>
        </w:r>
      </w:ins>
      <w:r w:rsidR="00F37EAC" w:rsidRPr="00FB78DF">
        <w:rPr>
          <w:i/>
        </w:rPr>
        <w:t xml:space="preserve">. The comprehensive improvements include </w:t>
      </w:r>
      <w:del w:id="173" w:author="Accdon" w:date="2018-11-29T09:50:00Z">
        <w:r w:rsidR="00F37EAC" w:rsidRPr="00FB78DF">
          <w:rPr>
            <w:i/>
          </w:rPr>
          <w:delText xml:space="preserve">the </w:delText>
        </w:r>
      </w:del>
      <w:r w:rsidR="00F37EAC" w:rsidRPr="00FB78DF">
        <w:rPr>
          <w:i/>
        </w:rPr>
        <w:t>user-oriented thread structure and FSM</w:t>
      </w:r>
      <w:r w:rsidR="003B13B1">
        <w:rPr>
          <w:i/>
        </w:rPr>
        <w:t>,</w:t>
      </w:r>
      <w:r w:rsidR="00F37EAC" w:rsidRPr="00FB78DF">
        <w:rPr>
          <w:i/>
        </w:rPr>
        <w:t xml:space="preserve"> and our implementation is based on</w:t>
      </w:r>
      <w:r w:rsidR="006305AC">
        <w:rPr>
          <w:i/>
        </w:rPr>
        <w:t xml:space="preserve"> </w:t>
      </w:r>
      <w:ins w:id="174" w:author="Accdon" w:date="2018-11-29T09:50:00Z">
        <w:r w:rsidR="006305AC">
          <w:rPr>
            <w:i/>
          </w:rPr>
          <w:t>an</w:t>
        </w:r>
        <w:r w:rsidR="00F37EAC" w:rsidRPr="00FB78DF">
          <w:rPr>
            <w:i/>
          </w:rPr>
          <w:t xml:space="preserve"> </w:t>
        </w:r>
      </w:ins>
      <w:r w:rsidR="00F37EAC" w:rsidRPr="00FB78DF">
        <w:rPr>
          <w:i/>
        </w:rPr>
        <w:t xml:space="preserve">embedded PLC </w:t>
      </w:r>
      <w:del w:id="175" w:author="Accdon" w:date="2018-11-29T09:50:00Z">
        <w:r w:rsidR="00F37EAC" w:rsidRPr="00FB78DF">
          <w:rPr>
            <w:i/>
          </w:rPr>
          <w:delText>contained</w:delText>
        </w:r>
      </w:del>
      <w:ins w:id="176" w:author="Accdon" w:date="2018-11-29T09:50:00Z">
        <w:r w:rsidR="00F37EAC" w:rsidRPr="00FB78DF">
          <w:rPr>
            <w:i/>
          </w:rPr>
          <w:t>contain</w:t>
        </w:r>
        <w:r w:rsidR="006305AC">
          <w:rPr>
            <w:i/>
          </w:rPr>
          <w:t>ing</w:t>
        </w:r>
      </w:ins>
      <w:r w:rsidR="00F37EAC" w:rsidRPr="00FB78DF">
        <w:rPr>
          <w:i/>
        </w:rPr>
        <w:t xml:space="preserve"> multi-processors.</w:t>
      </w:r>
    </w:p>
    <w:p w:rsidR="005B2C7A" w:rsidRDefault="005B2C7A" w:rsidP="005D22CC"/>
    <w:p w:rsidR="005D22CC" w:rsidRDefault="005D22CC" w:rsidP="005D22CC">
      <w:commentRangeStart w:id="177"/>
      <w:r>
        <w:t>As mentioned above, the given contributions in this paper can be dismissed.</w:t>
      </w:r>
      <w:commentRangeEnd w:id="177"/>
      <w:r w:rsidR="006305AC">
        <w:rPr>
          <w:rStyle w:val="a3"/>
        </w:rPr>
        <w:commentReference w:id="177"/>
      </w:r>
    </w:p>
    <w:p w:rsidR="005D22CC" w:rsidRDefault="005D22CC" w:rsidP="005D22CC"/>
    <w:p w:rsidR="005D22CC" w:rsidRDefault="00055DE4" w:rsidP="005D22CC">
      <w:r w:rsidRPr="00FB78DF">
        <w:rPr>
          <w:b/>
        </w:rPr>
        <w:t>Comments</w:t>
      </w:r>
      <w:r w:rsidRPr="00FB78DF">
        <w:rPr>
          <w:rFonts w:hint="eastAsia"/>
          <w:b/>
        </w:rPr>
        <w:t>:</w:t>
      </w:r>
      <w:r>
        <w:t xml:space="preserve"> </w:t>
      </w:r>
      <w:r w:rsidR="005D22CC">
        <w:t>The frequently used word, LPM was not clear in this paper, and this seems a keyword of this paper. Moreover, the long form of the abbreviation, LPM was not also given.</w:t>
      </w:r>
    </w:p>
    <w:p w:rsidR="00055DE4" w:rsidRDefault="005D22CC" w:rsidP="005D22CC">
      <w:r>
        <w:t xml:space="preserve">Another serious problem of this paper is that technical discussion was not enough given. For example, the detailed architecture of the implemented environment was not given. Although the architecture </w:t>
      </w:r>
      <w:proofErr w:type="gramStart"/>
      <w:r>
        <w:t>are</w:t>
      </w:r>
      <w:proofErr w:type="gramEnd"/>
      <w:r>
        <w:t xml:space="preserve"> only given in figure 1 and 2, the depicted architecture is very common.</w:t>
      </w:r>
    </w:p>
    <w:p w:rsidR="005D22CC" w:rsidRDefault="005D22CC" w:rsidP="005D22CC">
      <w:r>
        <w:t>The number of threads or cores of the used processor are not clear.</w:t>
      </w:r>
    </w:p>
    <w:p w:rsidR="00055DE4" w:rsidRPr="00FB78DF" w:rsidRDefault="00055DE4" w:rsidP="005D22CC">
      <w:pPr>
        <w:rPr>
          <w:i/>
        </w:rPr>
      </w:pPr>
      <w:r w:rsidRPr="00FB78DF">
        <w:rPr>
          <w:b/>
          <w:i/>
        </w:rPr>
        <w:t>Response:</w:t>
      </w:r>
      <w:r w:rsidRPr="00FB78DF">
        <w:rPr>
          <w:i/>
        </w:rPr>
        <w:t xml:space="preserve"> Thank you very much for your comments. We have </w:t>
      </w:r>
      <w:del w:id="178" w:author="Accdon" w:date="2018-11-29T09:50:00Z">
        <w:r w:rsidRPr="00FB78DF">
          <w:rPr>
            <w:i/>
          </w:rPr>
          <w:delText>improved the expression</w:delText>
        </w:r>
      </w:del>
      <w:ins w:id="179" w:author="Accdon" w:date="2018-11-29T09:50:00Z">
        <w:r w:rsidR="00855A43">
          <w:rPr>
            <w:i/>
          </w:rPr>
          <w:t>clarified</w:t>
        </w:r>
      </w:ins>
      <w:r w:rsidR="00855A43">
        <w:rPr>
          <w:i/>
        </w:rPr>
        <w:t xml:space="preserve"> and</w:t>
      </w:r>
      <w:ins w:id="180" w:author="Accdon" w:date="2018-11-29T09:50:00Z">
        <w:r w:rsidR="00855A43">
          <w:rPr>
            <w:i/>
          </w:rPr>
          <w:t xml:space="preserve"> defined LPM</w:t>
        </w:r>
        <w:r w:rsidR="00855A43" w:rsidRPr="00FB78DF">
          <w:rPr>
            <w:i/>
          </w:rPr>
          <w:t xml:space="preserve"> </w:t>
        </w:r>
        <w:r w:rsidRPr="00FB78DF">
          <w:rPr>
            <w:i/>
          </w:rPr>
          <w:t xml:space="preserve">and </w:t>
        </w:r>
        <w:r w:rsidR="00855A43">
          <w:rPr>
            <w:i/>
          </w:rPr>
          <w:t>have</w:t>
        </w:r>
      </w:ins>
      <w:r w:rsidR="00855A43">
        <w:rPr>
          <w:i/>
        </w:rPr>
        <w:t xml:space="preserve"> </w:t>
      </w:r>
      <w:r w:rsidRPr="00FB78DF">
        <w:rPr>
          <w:i/>
        </w:rPr>
        <w:t>added the necessary explanation of the implemented environment and architecture.</w:t>
      </w:r>
    </w:p>
    <w:p w:rsidR="005D22CC" w:rsidRDefault="00055DE4" w:rsidP="005D22CC">
      <w:r w:rsidRPr="00FB78DF">
        <w:rPr>
          <w:b/>
        </w:rPr>
        <w:t>Comments:</w:t>
      </w:r>
      <w:r>
        <w:t xml:space="preserve"> </w:t>
      </w:r>
      <w:r w:rsidR="005D22CC">
        <w:t>The result shows the proposed system performs the best performance when used in IMM system. However, the performance depends on processor performance. It is natural that parallel execution improves performance. This result can be explained under this nature.</w:t>
      </w:r>
    </w:p>
    <w:p w:rsidR="00073944" w:rsidRPr="00FB78DF" w:rsidRDefault="00073944" w:rsidP="005D22CC">
      <w:pPr>
        <w:rPr>
          <w:i/>
        </w:rPr>
      </w:pPr>
      <w:r w:rsidRPr="00FB78DF">
        <w:rPr>
          <w:b/>
          <w:i/>
        </w:rPr>
        <w:lastRenderedPageBreak/>
        <w:t>Response:</w:t>
      </w:r>
      <w:r w:rsidR="00BA590D" w:rsidRPr="00FB78DF">
        <w:rPr>
          <w:i/>
        </w:rPr>
        <w:t xml:space="preserve"> Thank you very much for your comments. </w:t>
      </w:r>
      <w:r w:rsidR="003B13B1">
        <w:rPr>
          <w:i/>
        </w:rPr>
        <w:t xml:space="preserve">As </w:t>
      </w:r>
      <w:del w:id="181" w:author="Accdon" w:date="2018-11-29T09:50:00Z">
        <w:r w:rsidR="003B13B1">
          <w:rPr>
            <w:i/>
          </w:rPr>
          <w:delText xml:space="preserve">we above </w:delText>
        </w:r>
      </w:del>
      <w:r w:rsidR="003B13B1">
        <w:rPr>
          <w:i/>
        </w:rPr>
        <w:t>mentioned</w:t>
      </w:r>
      <w:ins w:id="182" w:author="Accdon" w:date="2018-11-29T09:50:00Z">
        <w:r w:rsidR="00855A43" w:rsidRPr="00855A43">
          <w:rPr>
            <w:i/>
          </w:rPr>
          <w:t xml:space="preserve"> </w:t>
        </w:r>
        <w:r w:rsidR="00855A43">
          <w:rPr>
            <w:i/>
          </w:rPr>
          <w:t>above</w:t>
        </w:r>
      </w:ins>
      <w:r w:rsidR="003B13B1">
        <w:rPr>
          <w:i/>
        </w:rPr>
        <w:t xml:space="preserve">, </w:t>
      </w:r>
      <w:r w:rsidR="00BA590D" w:rsidRPr="00FB78DF">
        <w:rPr>
          <w:i/>
        </w:rPr>
        <w:t xml:space="preserve">the improvements </w:t>
      </w:r>
      <w:del w:id="183" w:author="Accdon" w:date="2018-11-29T09:50:00Z">
        <w:r w:rsidR="003B13B1">
          <w:rPr>
            <w:i/>
          </w:rPr>
          <w:delText>are</w:delText>
        </w:r>
        <w:r w:rsidR="008F5DFB" w:rsidRPr="00FB78DF">
          <w:rPr>
            <w:i/>
          </w:rPr>
          <w:delText xml:space="preserve"> because of</w:delText>
        </w:r>
      </w:del>
      <w:ins w:id="184" w:author="Accdon" w:date="2018-11-29T09:50:00Z">
        <w:r w:rsidR="00855A43">
          <w:rPr>
            <w:i/>
          </w:rPr>
          <w:t>result from</w:t>
        </w:r>
      </w:ins>
      <w:r w:rsidR="008F5DFB" w:rsidRPr="00FB78DF">
        <w:rPr>
          <w:i/>
        </w:rPr>
        <w:t xml:space="preserve"> a comprehensive improvement</w:t>
      </w:r>
      <w:r w:rsidR="003B13B1">
        <w:rPr>
          <w:i/>
        </w:rPr>
        <w:t>,</w:t>
      </w:r>
      <w:r w:rsidR="008F5DFB" w:rsidRPr="00FB78DF">
        <w:rPr>
          <w:i/>
        </w:rPr>
        <w:t xml:space="preserve"> and the implemented method is based on</w:t>
      </w:r>
      <w:ins w:id="185" w:author="Accdon" w:date="2018-11-29T09:50:00Z">
        <w:r w:rsidR="008F5DFB" w:rsidRPr="00FB78DF">
          <w:rPr>
            <w:i/>
          </w:rPr>
          <w:t xml:space="preserve"> </w:t>
        </w:r>
        <w:r w:rsidR="00855A43">
          <w:rPr>
            <w:i/>
          </w:rPr>
          <w:t>an</w:t>
        </w:r>
      </w:ins>
      <w:r w:rsidR="00855A43">
        <w:rPr>
          <w:i/>
        </w:rPr>
        <w:t xml:space="preserve"> </w:t>
      </w:r>
      <w:r w:rsidR="008F5DFB" w:rsidRPr="00FB78DF">
        <w:rPr>
          <w:i/>
        </w:rPr>
        <w:t>embedded PLC.</w:t>
      </w:r>
    </w:p>
    <w:p w:rsidR="005D22CC" w:rsidRDefault="005D22CC" w:rsidP="005D22CC"/>
    <w:p w:rsidR="005D22CC" w:rsidRDefault="005D22CC" w:rsidP="005D22CC">
      <w:r>
        <w:t>This paper also has other ambiguous points.</w:t>
      </w:r>
    </w:p>
    <w:p w:rsidR="005D22CC" w:rsidRDefault="00ED5DBA" w:rsidP="005D22CC">
      <w:r w:rsidRPr="00FB78DF">
        <w:rPr>
          <w:b/>
        </w:rPr>
        <w:t>Comments</w:t>
      </w:r>
      <w:proofErr w:type="gramStart"/>
      <w:r w:rsidRPr="00FB78DF">
        <w:rPr>
          <w:b/>
        </w:rPr>
        <w:t>:</w:t>
      </w:r>
      <w:r w:rsidR="005D22CC" w:rsidRPr="00FB78DF">
        <w:rPr>
          <w:b/>
        </w:rPr>
        <w:t>-</w:t>
      </w:r>
      <w:proofErr w:type="gramEnd"/>
      <w:r w:rsidR="005D22CC">
        <w:t xml:space="preserve"> The equation in (1) has no meaning. It is not used in other points in this paper.</w:t>
      </w:r>
    </w:p>
    <w:p w:rsidR="00ED5DBA" w:rsidRPr="00FB78DF" w:rsidRDefault="00ED5DBA" w:rsidP="005D22CC">
      <w:pPr>
        <w:rPr>
          <w:i/>
        </w:rPr>
      </w:pPr>
      <w:r w:rsidRPr="00FB78DF">
        <w:rPr>
          <w:b/>
          <w:i/>
        </w:rPr>
        <w:t>Response:</w:t>
      </w:r>
      <w:r w:rsidRPr="00FB78DF">
        <w:rPr>
          <w:i/>
        </w:rPr>
        <w:t xml:space="preserve"> Thank you very much for </w:t>
      </w:r>
      <w:del w:id="186" w:author="Accdon" w:date="2018-11-29T09:50:00Z">
        <w:r w:rsidRPr="00FB78DF">
          <w:rPr>
            <w:i/>
          </w:rPr>
          <w:delText>your comments.</w:delText>
        </w:r>
      </w:del>
      <w:ins w:id="187" w:author="Accdon" w:date="2018-11-29T09:50:00Z">
        <w:r w:rsidR="00855A43">
          <w:rPr>
            <w:i/>
          </w:rPr>
          <w:t>this feedback</w:t>
        </w:r>
        <w:r w:rsidRPr="00FB78DF">
          <w:rPr>
            <w:i/>
          </w:rPr>
          <w:t>.</w:t>
        </w:r>
      </w:ins>
      <w:r w:rsidRPr="00FB78DF">
        <w:rPr>
          <w:i/>
        </w:rPr>
        <w:t xml:space="preserve"> We have improve</w:t>
      </w:r>
      <w:r w:rsidR="003B13B1">
        <w:rPr>
          <w:i/>
        </w:rPr>
        <w:t>d</w:t>
      </w:r>
      <w:r w:rsidRPr="00FB78DF">
        <w:rPr>
          <w:i/>
        </w:rPr>
        <w:t xml:space="preserve"> the </w:t>
      </w:r>
      <w:del w:id="188" w:author="Accdon" w:date="2018-11-29T09:50:00Z">
        <w:r w:rsidRPr="00FB78DF">
          <w:rPr>
            <w:i/>
          </w:rPr>
          <w:delText xml:space="preserve">representation and the Equation </w:delText>
        </w:r>
      </w:del>
      <w:ins w:id="189" w:author="Accdon" w:date="2018-11-29T09:50:00Z">
        <w:r w:rsidR="00855A43">
          <w:rPr>
            <w:i/>
          </w:rPr>
          <w:t>expression</w:t>
        </w:r>
        <w:r w:rsidR="00855A43" w:rsidRPr="00FB78DF">
          <w:rPr>
            <w:i/>
          </w:rPr>
          <w:t xml:space="preserve"> </w:t>
        </w:r>
        <w:r w:rsidR="00855A43">
          <w:rPr>
            <w:i/>
          </w:rPr>
          <w:t>of</w:t>
        </w:r>
        <w:r w:rsidRPr="00FB78DF">
          <w:rPr>
            <w:i/>
          </w:rPr>
          <w:t xml:space="preserve"> Eq</w:t>
        </w:r>
        <w:r w:rsidR="00855A43">
          <w:rPr>
            <w:i/>
          </w:rPr>
          <w:t>.</w:t>
        </w:r>
        <w:r w:rsidRPr="00FB78DF">
          <w:rPr>
            <w:i/>
          </w:rPr>
          <w:t xml:space="preserve"> </w:t>
        </w:r>
        <w:r w:rsidR="00855A43">
          <w:rPr>
            <w:i/>
          </w:rPr>
          <w:t>(</w:t>
        </w:r>
      </w:ins>
      <w:r w:rsidRPr="00FB78DF">
        <w:rPr>
          <w:i/>
        </w:rPr>
        <w:t>1</w:t>
      </w:r>
      <w:del w:id="190" w:author="Accdon" w:date="2018-11-29T09:50:00Z">
        <w:r w:rsidRPr="00FB78DF">
          <w:rPr>
            <w:i/>
          </w:rPr>
          <w:delText xml:space="preserve"> is</w:delText>
        </w:r>
      </w:del>
      <w:ins w:id="191" w:author="Accdon" w:date="2018-11-29T09:50:00Z">
        <w:r w:rsidR="00855A43">
          <w:rPr>
            <w:i/>
          </w:rPr>
          <w:t>)</w:t>
        </w:r>
        <w:r w:rsidRPr="00FB78DF">
          <w:rPr>
            <w:i/>
          </w:rPr>
          <w:t xml:space="preserve"> </w:t>
        </w:r>
        <w:r w:rsidR="00855A43">
          <w:rPr>
            <w:i/>
          </w:rPr>
          <w:t>a</w:t>
        </w:r>
        <w:r w:rsidRPr="00FB78DF">
          <w:rPr>
            <w:i/>
          </w:rPr>
          <w:t>s</w:t>
        </w:r>
      </w:ins>
      <w:r w:rsidRPr="00FB78DF">
        <w:rPr>
          <w:i/>
        </w:rPr>
        <w:t xml:space="preserve"> the description of the multi-language component.</w:t>
      </w:r>
    </w:p>
    <w:p w:rsidR="005D22CC" w:rsidRDefault="00ED5DBA" w:rsidP="005D22CC">
      <w:r w:rsidRPr="00FB78DF">
        <w:rPr>
          <w:b/>
        </w:rPr>
        <w:t>Comments:</w:t>
      </w:r>
      <w:r>
        <w:t xml:space="preserve"> </w:t>
      </w:r>
      <w:r w:rsidR="005D22CC" w:rsidRPr="00C47707">
        <w:t>- The memory block of bit data area (M area) and byte data area (D area) is nonsense because modern processors architecture can manage enough size of memory and the memory access and operation cycle has little differences in a bit or byte operation in its cycle time. The reviewer did not understand why the memory area was separated.</w:t>
      </w:r>
      <w:r w:rsidR="005D22CC">
        <w:t xml:space="preserve"> </w:t>
      </w:r>
    </w:p>
    <w:p w:rsidR="00637210" w:rsidRPr="00C47707" w:rsidRDefault="00637210" w:rsidP="005D22CC">
      <w:pPr>
        <w:rPr>
          <w:i/>
        </w:rPr>
      </w:pPr>
      <w:r w:rsidRPr="00FB78DF">
        <w:rPr>
          <w:b/>
          <w:i/>
        </w:rPr>
        <w:t>Response:</w:t>
      </w:r>
      <w:r w:rsidR="00C47707">
        <w:rPr>
          <w:b/>
          <w:i/>
        </w:rPr>
        <w:t xml:space="preserve"> </w:t>
      </w:r>
      <w:r w:rsidR="00C47707" w:rsidRPr="00C47707">
        <w:rPr>
          <w:i/>
        </w:rPr>
        <w:t xml:space="preserve">The M </w:t>
      </w:r>
      <w:del w:id="192" w:author="Accdon" w:date="2018-11-29T09:50:00Z">
        <w:r w:rsidR="00C47707" w:rsidRPr="00C47707">
          <w:rPr>
            <w:i/>
          </w:rPr>
          <w:delText xml:space="preserve">area </w:delText>
        </w:r>
      </w:del>
      <w:r w:rsidR="00C47707" w:rsidRPr="00C47707">
        <w:rPr>
          <w:i/>
        </w:rPr>
        <w:t xml:space="preserve">and D </w:t>
      </w:r>
      <w:del w:id="193" w:author="Accdon" w:date="2018-11-29T09:50:00Z">
        <w:r w:rsidR="00C47707" w:rsidRPr="00C47707">
          <w:rPr>
            <w:i/>
          </w:rPr>
          <w:delText>area</w:delText>
        </w:r>
      </w:del>
      <w:ins w:id="194" w:author="Accdon" w:date="2018-11-29T09:50:00Z">
        <w:r w:rsidR="00C47707" w:rsidRPr="00C47707">
          <w:rPr>
            <w:i/>
          </w:rPr>
          <w:t>area</w:t>
        </w:r>
        <w:r w:rsidR="00855A43">
          <w:rPr>
            <w:i/>
          </w:rPr>
          <w:t>s</w:t>
        </w:r>
      </w:ins>
      <w:r w:rsidR="00C47707" w:rsidRPr="00C47707">
        <w:rPr>
          <w:i/>
        </w:rPr>
        <w:t xml:space="preserve"> are basic memory allocation</w:t>
      </w:r>
      <w:r w:rsidR="00855A43">
        <w:rPr>
          <w:i/>
        </w:rPr>
        <w:t xml:space="preserve"> </w:t>
      </w:r>
      <w:ins w:id="195" w:author="Accdon" w:date="2018-11-29T09:50:00Z">
        <w:r w:rsidR="00855A43">
          <w:rPr>
            <w:i/>
          </w:rPr>
          <w:t>blocks</w:t>
        </w:r>
        <w:r w:rsidR="00C47707" w:rsidRPr="00C47707">
          <w:rPr>
            <w:i/>
          </w:rPr>
          <w:t xml:space="preserve"> </w:t>
        </w:r>
      </w:ins>
      <w:r w:rsidR="00C47707" w:rsidRPr="00C47707">
        <w:rPr>
          <w:i/>
        </w:rPr>
        <w:t xml:space="preserve">in our operating system (OS) and this OS does not adopt any existing </w:t>
      </w:r>
      <w:del w:id="196" w:author="Accdon" w:date="2018-11-29T09:50:00Z">
        <w:r w:rsidR="00C47707" w:rsidRPr="00C47707">
          <w:rPr>
            <w:i/>
          </w:rPr>
          <w:delText>ones</w:delText>
        </w:r>
      </w:del>
      <w:ins w:id="197" w:author="Accdon" w:date="2018-11-29T09:50:00Z">
        <w:r w:rsidR="00855A43">
          <w:rPr>
            <w:i/>
          </w:rPr>
          <w:t>OSs</w:t>
        </w:r>
      </w:ins>
      <w:r w:rsidR="00C47707" w:rsidRPr="00C47707">
        <w:rPr>
          <w:i/>
        </w:rPr>
        <w:t xml:space="preserve"> (e.g., Linux, </w:t>
      </w:r>
      <w:proofErr w:type="spellStart"/>
      <w:r w:rsidR="00C47707" w:rsidRPr="00C47707">
        <w:rPr>
          <w:i/>
        </w:rPr>
        <w:t>Vxworks</w:t>
      </w:r>
      <w:proofErr w:type="spellEnd"/>
      <w:r w:rsidR="00C47707" w:rsidRPr="00C47707">
        <w:rPr>
          <w:i/>
        </w:rPr>
        <w:t xml:space="preserve">). </w:t>
      </w:r>
    </w:p>
    <w:p w:rsidR="005D22CC" w:rsidRDefault="00637210" w:rsidP="005D22CC">
      <w:r w:rsidRPr="00FB78DF">
        <w:rPr>
          <w:b/>
        </w:rPr>
        <w:t>Comments:</w:t>
      </w:r>
      <w:r>
        <w:t xml:space="preserve"> </w:t>
      </w:r>
      <w:r w:rsidR="00F97194">
        <w:t xml:space="preserve"> </w:t>
      </w:r>
      <w:r w:rsidR="005D22CC">
        <w:t>- Equations in (2) have no meaning because it was not mentioned in its evaluation. The reviewer did not recognize the importance why the memory management in this paper was indispensable.</w:t>
      </w:r>
    </w:p>
    <w:p w:rsidR="005D22CC" w:rsidRPr="00FB78DF" w:rsidRDefault="00F97194" w:rsidP="005D22CC">
      <w:pPr>
        <w:rPr>
          <w:i/>
        </w:rPr>
      </w:pPr>
      <w:r w:rsidRPr="00FB78DF">
        <w:rPr>
          <w:b/>
          <w:i/>
        </w:rPr>
        <w:t>Response:</w:t>
      </w:r>
      <w:r w:rsidR="00637210" w:rsidRPr="00FB78DF">
        <w:rPr>
          <w:i/>
        </w:rPr>
        <w:t xml:space="preserve"> Equations </w:t>
      </w:r>
      <w:del w:id="198" w:author="Accdon" w:date="2018-11-29T09:50:00Z">
        <w:r w:rsidR="00637210" w:rsidRPr="00FB78DF">
          <w:rPr>
            <w:i/>
          </w:rPr>
          <w:delText xml:space="preserve">in </w:delText>
        </w:r>
      </w:del>
      <w:r w:rsidR="00637210" w:rsidRPr="00FB78DF">
        <w:rPr>
          <w:i/>
        </w:rPr>
        <w:t xml:space="preserve">(2) illustrate the system structure </w:t>
      </w:r>
      <w:del w:id="199" w:author="Accdon" w:date="2018-11-29T09:50:00Z">
        <w:r w:rsidR="00637210" w:rsidRPr="00FB78DF">
          <w:rPr>
            <w:i/>
          </w:rPr>
          <w:delText>with</w:delText>
        </w:r>
      </w:del>
      <w:ins w:id="200" w:author="Accdon" w:date="2018-11-29T09:50:00Z">
        <w:r w:rsidR="00855A43">
          <w:rPr>
            <w:i/>
          </w:rPr>
          <w:t>in</w:t>
        </w:r>
      </w:ins>
      <w:r w:rsidR="00855A43">
        <w:rPr>
          <w:i/>
        </w:rPr>
        <w:t xml:space="preserve"> </w:t>
      </w:r>
      <w:r w:rsidR="00637210" w:rsidRPr="00FB78DF">
        <w:rPr>
          <w:i/>
        </w:rPr>
        <w:t xml:space="preserve">a clear way and </w:t>
      </w:r>
      <w:del w:id="201" w:author="Accdon" w:date="2018-11-29T09:50:00Z">
        <w:r w:rsidR="00637210" w:rsidRPr="00FB78DF">
          <w:rPr>
            <w:i/>
          </w:rPr>
          <w:delText>we</w:delText>
        </w:r>
      </w:del>
      <w:ins w:id="202" w:author="Accdon" w:date="2018-11-29T09:50:00Z">
        <w:r w:rsidR="00855A43">
          <w:rPr>
            <w:i/>
          </w:rPr>
          <w:t>is</w:t>
        </w:r>
      </w:ins>
      <w:r w:rsidR="00855A43">
        <w:rPr>
          <w:i/>
        </w:rPr>
        <w:t xml:space="preserve"> used </w:t>
      </w:r>
      <w:del w:id="203" w:author="Accdon" w:date="2018-11-29T09:50:00Z">
        <w:r w:rsidR="00637210" w:rsidRPr="00FB78DF">
          <w:rPr>
            <w:i/>
          </w:rPr>
          <w:delText xml:space="preserve">it </w:delText>
        </w:r>
      </w:del>
      <w:r w:rsidR="00855A43">
        <w:rPr>
          <w:i/>
        </w:rPr>
        <w:t>in</w:t>
      </w:r>
      <w:del w:id="204" w:author="Accdon" w:date="2018-11-29T09:50:00Z">
        <w:r w:rsidR="00637210" w:rsidRPr="00FB78DF">
          <w:rPr>
            <w:i/>
          </w:rPr>
          <w:delText xml:space="preserve"> the</w:delText>
        </w:r>
      </w:del>
      <w:r w:rsidR="00855A43">
        <w:rPr>
          <w:i/>
        </w:rPr>
        <w:t xml:space="preserve"> </w:t>
      </w:r>
      <w:r w:rsidR="00637210" w:rsidRPr="00FB78DF">
        <w:rPr>
          <w:i/>
        </w:rPr>
        <w:t>Section III.</w:t>
      </w:r>
    </w:p>
    <w:p w:rsidR="005D22CC" w:rsidRDefault="001A761B" w:rsidP="005D22CC">
      <w:r w:rsidRPr="00FB78DF">
        <w:rPr>
          <w:b/>
        </w:rPr>
        <w:t>Comments:</w:t>
      </w:r>
      <w:r>
        <w:t xml:space="preserve"> </w:t>
      </w:r>
      <w:r w:rsidR="005D22CC">
        <w:t>The reviewer found grammatical errors in English. The reviewer recommends the authors to take a proofreading service.</w:t>
      </w:r>
    </w:p>
    <w:p w:rsidR="005D22CC" w:rsidRDefault="005D22CC" w:rsidP="005D22CC">
      <w:proofErr w:type="gramStart"/>
      <w:r>
        <w:t>embedded</w:t>
      </w:r>
      <w:proofErr w:type="gramEnd"/>
      <w:r>
        <w:t xml:space="preserve"> -&gt; embedded</w:t>
      </w:r>
    </w:p>
    <w:p w:rsidR="005D22CC" w:rsidRDefault="005D22CC" w:rsidP="005D22CC">
      <w:proofErr w:type="gramStart"/>
      <w:r>
        <w:t>is</w:t>
      </w:r>
      <w:proofErr w:type="gramEnd"/>
      <w:r>
        <w:t xml:space="preserve"> therefore -&gt; is, therefore, </w:t>
      </w:r>
    </w:p>
    <w:p w:rsidR="005D22CC" w:rsidRDefault="005D22CC" w:rsidP="005D22CC">
      <w:proofErr w:type="gramStart"/>
      <w:r>
        <w:t>graphic</w:t>
      </w:r>
      <w:proofErr w:type="gramEnd"/>
      <w:r>
        <w:t xml:space="preserve"> -&gt; graphics</w:t>
      </w:r>
    </w:p>
    <w:p w:rsidR="001A761B" w:rsidRDefault="005D22CC" w:rsidP="005D22CC">
      <w:r>
        <w:t>For the example shown in Fig. 6</w:t>
      </w:r>
      <w:proofErr w:type="gramStart"/>
      <w:r>
        <w:t>, ???</w:t>
      </w:r>
      <w:proofErr w:type="gramEnd"/>
    </w:p>
    <w:p w:rsidR="005D22CC" w:rsidRDefault="005D22CC" w:rsidP="005D22CC">
      <w:r>
        <w:t>The reviewer found many missing articles. The authors should add appropriated articles to nouns.</w:t>
      </w:r>
    </w:p>
    <w:p w:rsidR="005D22CC" w:rsidRPr="00FB78DF" w:rsidRDefault="001A761B" w:rsidP="005D22CC">
      <w:pPr>
        <w:rPr>
          <w:i/>
        </w:rPr>
      </w:pPr>
      <w:r w:rsidRPr="00FB78DF">
        <w:rPr>
          <w:b/>
          <w:i/>
        </w:rPr>
        <w:t>Response:</w:t>
      </w:r>
      <w:r w:rsidRPr="00FB78DF">
        <w:rPr>
          <w:i/>
        </w:rPr>
        <w:t xml:space="preserve"> Thank you very much for your</w:t>
      </w:r>
      <w:r w:rsidR="003B13B1">
        <w:rPr>
          <w:i/>
        </w:rPr>
        <w:t xml:space="preserve"> careful</w:t>
      </w:r>
      <w:r w:rsidRPr="00FB78DF">
        <w:rPr>
          <w:i/>
        </w:rPr>
        <w:t xml:space="preserve"> </w:t>
      </w:r>
      <w:del w:id="205" w:author="Accdon" w:date="2018-11-29T09:50:00Z">
        <w:r w:rsidR="003B13B1">
          <w:rPr>
            <w:i/>
          </w:rPr>
          <w:delText>reviewing</w:delText>
        </w:r>
      </w:del>
      <w:ins w:id="206" w:author="Accdon" w:date="2018-11-29T09:50:00Z">
        <w:r w:rsidR="003B13B1">
          <w:rPr>
            <w:i/>
          </w:rPr>
          <w:t>review</w:t>
        </w:r>
      </w:ins>
      <w:r w:rsidRPr="00FB78DF">
        <w:rPr>
          <w:i/>
        </w:rPr>
        <w:t xml:space="preserve">. We have improved </w:t>
      </w:r>
      <w:proofErr w:type="spellStart"/>
      <w:ins w:id="207" w:author="Accdon" w:date="2018-11-29T09:50:00Z">
        <w:r w:rsidR="00855A43">
          <w:rPr>
            <w:i/>
          </w:rPr>
          <w:t>ll</w:t>
        </w:r>
        <w:proofErr w:type="spellEnd"/>
        <w:r w:rsidR="00855A43">
          <w:rPr>
            <w:i/>
          </w:rPr>
          <w:t xml:space="preserve"> aspects of </w:t>
        </w:r>
      </w:ins>
      <w:r w:rsidR="00855A43">
        <w:rPr>
          <w:i/>
        </w:rPr>
        <w:t xml:space="preserve">the </w:t>
      </w:r>
      <w:del w:id="208" w:author="Accdon" w:date="2018-11-29T09:50:00Z">
        <w:r w:rsidRPr="00FB78DF">
          <w:rPr>
            <w:i/>
          </w:rPr>
          <w:delText>presentation</w:delText>
        </w:r>
      </w:del>
      <w:ins w:id="209" w:author="Accdon" w:date="2018-11-29T09:50:00Z">
        <w:r w:rsidR="00855A43">
          <w:rPr>
            <w:i/>
          </w:rPr>
          <w:t>language</w:t>
        </w:r>
      </w:ins>
      <w:r w:rsidRPr="00FB78DF">
        <w:rPr>
          <w:i/>
        </w:rPr>
        <w:t>.</w:t>
      </w:r>
      <w:bookmarkStart w:id="210" w:name="_GoBack"/>
      <w:bookmarkEnd w:id="210"/>
    </w:p>
    <w:p w:rsidR="005D22CC" w:rsidRDefault="005D22CC" w:rsidP="005D22CC"/>
    <w:p w:rsidR="005D22CC" w:rsidRDefault="005D22CC" w:rsidP="005D22CC">
      <w:r>
        <w:t>Reviewer: 3</w:t>
      </w:r>
    </w:p>
    <w:p w:rsidR="005D22CC" w:rsidRDefault="005D22CC" w:rsidP="005D22CC"/>
    <w:p w:rsidR="005D22CC" w:rsidRDefault="005D22CC" w:rsidP="005D22CC">
      <w:r>
        <w:t>Comments to the Author</w:t>
      </w:r>
    </w:p>
    <w:p w:rsidR="005D22CC" w:rsidRDefault="008C1AC0" w:rsidP="005D22CC">
      <w:r w:rsidRPr="00FB78DF">
        <w:rPr>
          <w:b/>
        </w:rPr>
        <w:t>Comments:</w:t>
      </w:r>
      <w:r>
        <w:t xml:space="preserve"> </w:t>
      </w:r>
      <w:r w:rsidR="005D22CC">
        <w:t xml:space="preserve">This paper introduces a new solution for </w:t>
      </w:r>
      <w:proofErr w:type="spellStart"/>
      <w:r w:rsidR="005D22CC">
        <w:t>ePLCs</w:t>
      </w:r>
      <w:proofErr w:type="spellEnd"/>
      <w:r w:rsidR="005D22CC">
        <w:t xml:space="preserve"> to improve performance. The description is graphic and supports multi language. This approach seems rather mature and offers a tool that supports the development method. </w:t>
      </w:r>
    </w:p>
    <w:p w:rsidR="008C1AC0" w:rsidRDefault="005D22CC" w:rsidP="005D22CC">
      <w:r>
        <w:t xml:space="preserve">The main remark is the use of this method in the industrial world. </w:t>
      </w:r>
    </w:p>
    <w:p w:rsidR="008C1AC0" w:rsidRPr="00FB78DF" w:rsidRDefault="008C1AC0" w:rsidP="005D22CC">
      <w:pPr>
        <w:rPr>
          <w:i/>
        </w:rPr>
      </w:pPr>
      <w:r w:rsidRPr="00FB78DF">
        <w:rPr>
          <w:b/>
          <w:i/>
        </w:rPr>
        <w:lastRenderedPageBreak/>
        <w:t>Response:</w:t>
      </w:r>
      <w:r w:rsidRPr="00FB78DF">
        <w:rPr>
          <w:i/>
        </w:rPr>
        <w:t xml:space="preserve"> Thank you very much for </w:t>
      </w:r>
      <w:del w:id="211" w:author="Accdon" w:date="2018-11-29T09:50:00Z">
        <w:r w:rsidR="003B13B1" w:rsidRPr="003B13B1">
          <w:rPr>
            <w:i/>
          </w:rPr>
          <w:delText>your appreciation</w:delText>
        </w:r>
      </w:del>
      <w:ins w:id="212" w:author="Accdon" w:date="2018-11-29T09:50:00Z">
        <w:r w:rsidR="00855A43">
          <w:rPr>
            <w:i/>
          </w:rPr>
          <w:t>this comment</w:t>
        </w:r>
      </w:ins>
      <w:r w:rsidRPr="00FB78DF">
        <w:rPr>
          <w:i/>
        </w:rPr>
        <w:t>.</w:t>
      </w:r>
    </w:p>
    <w:p w:rsidR="005D22CC" w:rsidRDefault="008C1AC0" w:rsidP="005D22CC">
      <w:r w:rsidRPr="00FB78DF">
        <w:rPr>
          <w:b/>
        </w:rPr>
        <w:t>Comments:</w:t>
      </w:r>
      <w:r>
        <w:t xml:space="preserve"> </w:t>
      </w:r>
      <w:r w:rsidR="005D22CC">
        <w:t>I think that a few sentences are missing which explains the integration of such approach in an industrial environment: advantages and disadvantages compared to other methods.</w:t>
      </w:r>
    </w:p>
    <w:p w:rsidR="008C1AC0" w:rsidRPr="00FB78DF" w:rsidRDefault="008C1AC0" w:rsidP="005D22CC">
      <w:pPr>
        <w:rPr>
          <w:i/>
        </w:rPr>
      </w:pPr>
      <w:r w:rsidRPr="00FB78DF">
        <w:rPr>
          <w:b/>
          <w:i/>
        </w:rPr>
        <w:t>Response:</w:t>
      </w:r>
      <w:r w:rsidRPr="00FB78DF">
        <w:rPr>
          <w:i/>
        </w:rPr>
        <w:t xml:space="preserve"> </w:t>
      </w:r>
      <w:r w:rsidR="00837E83" w:rsidRPr="00FB78DF">
        <w:rPr>
          <w:i/>
        </w:rPr>
        <w:t xml:space="preserve">We appreciate </w:t>
      </w:r>
      <w:del w:id="213" w:author="Accdon" w:date="2018-11-29T09:50:00Z">
        <w:r w:rsidR="00837E83" w:rsidRPr="00FB78DF">
          <w:rPr>
            <w:i/>
          </w:rPr>
          <w:delText>these suggestions</w:delText>
        </w:r>
      </w:del>
      <w:ins w:id="214" w:author="Accdon" w:date="2018-11-29T09:50:00Z">
        <w:r w:rsidR="00855A43" w:rsidRPr="00FB78DF">
          <w:rPr>
            <w:i/>
          </w:rPr>
          <w:t>th</w:t>
        </w:r>
        <w:r w:rsidR="00855A43">
          <w:rPr>
            <w:i/>
          </w:rPr>
          <w:t>is</w:t>
        </w:r>
        <w:r w:rsidR="00855A43" w:rsidRPr="00FB78DF">
          <w:rPr>
            <w:i/>
          </w:rPr>
          <w:t xml:space="preserve"> </w:t>
        </w:r>
        <w:r w:rsidR="00837E83" w:rsidRPr="00FB78DF">
          <w:rPr>
            <w:i/>
          </w:rPr>
          <w:t>suggestion</w:t>
        </w:r>
      </w:ins>
      <w:r w:rsidR="001E793C" w:rsidRPr="00FB78DF">
        <w:rPr>
          <w:i/>
        </w:rPr>
        <w:t xml:space="preserve"> </w:t>
      </w:r>
      <w:r w:rsidR="001E793C" w:rsidRPr="00FB78DF">
        <w:rPr>
          <w:rFonts w:hint="eastAsia"/>
          <w:i/>
        </w:rPr>
        <w:t>and</w:t>
      </w:r>
      <w:r w:rsidR="001E793C" w:rsidRPr="00FB78DF">
        <w:rPr>
          <w:i/>
        </w:rPr>
        <w:t xml:space="preserve"> w</w:t>
      </w:r>
      <w:r w:rsidRPr="00FB78DF">
        <w:rPr>
          <w:i/>
        </w:rPr>
        <w:t xml:space="preserve">e have </w:t>
      </w:r>
      <w:del w:id="215" w:author="Accdon" w:date="2018-11-29T09:50:00Z">
        <w:r w:rsidRPr="00FB78DF">
          <w:rPr>
            <w:i/>
          </w:rPr>
          <w:delText>added more</w:delText>
        </w:r>
      </w:del>
      <w:ins w:id="216" w:author="Accdon" w:date="2018-11-29T09:50:00Z">
        <w:r w:rsidR="00855A43">
          <w:rPr>
            <w:i/>
          </w:rPr>
          <w:t>expanded the relevant</w:t>
        </w:r>
      </w:ins>
      <w:r w:rsidR="00855A43">
        <w:rPr>
          <w:i/>
        </w:rPr>
        <w:t xml:space="preserve"> </w:t>
      </w:r>
      <w:r w:rsidRPr="00FB78DF">
        <w:rPr>
          <w:i/>
        </w:rPr>
        <w:t xml:space="preserve">explanation in Section IV. </w:t>
      </w:r>
    </w:p>
    <w:p w:rsidR="005D22CC" w:rsidRDefault="005D22CC" w:rsidP="005D22CC"/>
    <w:p w:rsidR="005D22CC" w:rsidRDefault="005D22CC" w:rsidP="005D22CC">
      <w:r>
        <w:t>AE Comments: Reject</w:t>
      </w:r>
    </w:p>
    <w:p w:rsidR="005D22CC" w:rsidRDefault="005D22CC" w:rsidP="005D22CC">
      <w:r>
        <w:t>Associate Editor</w:t>
      </w:r>
    </w:p>
    <w:p w:rsidR="005D22CC" w:rsidRDefault="005D22CC" w:rsidP="005D22CC">
      <w:r>
        <w:t>Comments to the Author:</w:t>
      </w:r>
    </w:p>
    <w:p w:rsidR="00F64C25" w:rsidRDefault="00FB78DF" w:rsidP="005D22CC">
      <w:r w:rsidRPr="00FB78DF">
        <w:rPr>
          <w:b/>
        </w:rPr>
        <w:t>Comments:</w:t>
      </w:r>
      <w:r>
        <w:t xml:space="preserve"> </w:t>
      </w:r>
      <w:r w:rsidR="005D22CC">
        <w:t>There may be some technical contribution. However, the novelty is not clear as shown in comments by reviewer 2. Furthermore, the statements are not supported by convincing technical discussion. We are sorry to inform you that the paper is not in a form suitable for publication.</w:t>
      </w:r>
    </w:p>
    <w:p w:rsidR="00FB78DF" w:rsidRDefault="00FB78DF" w:rsidP="005D22CC">
      <w:r w:rsidRPr="007C581B">
        <w:rPr>
          <w:b/>
          <w:i/>
        </w:rPr>
        <w:t>R</w:t>
      </w:r>
      <w:r w:rsidRPr="007C581B">
        <w:rPr>
          <w:rFonts w:hint="eastAsia"/>
          <w:b/>
          <w:i/>
        </w:rPr>
        <w:t>es</w:t>
      </w:r>
      <w:r w:rsidRPr="007C581B">
        <w:rPr>
          <w:b/>
          <w:i/>
        </w:rPr>
        <w:t>ponse:</w:t>
      </w:r>
      <w:r w:rsidRPr="007C581B">
        <w:rPr>
          <w:i/>
        </w:rPr>
        <w:t xml:space="preserve"> </w:t>
      </w:r>
      <w:r w:rsidR="007C581B" w:rsidRPr="007C581B">
        <w:rPr>
          <w:i/>
        </w:rPr>
        <w:t xml:space="preserve">Thank you very much for </w:t>
      </w:r>
      <w:ins w:id="217" w:author="Accdon" w:date="2018-11-29T09:50:00Z">
        <w:r w:rsidR="00855A43">
          <w:rPr>
            <w:i/>
          </w:rPr>
          <w:t xml:space="preserve">expression this </w:t>
        </w:r>
      </w:ins>
      <w:r w:rsidR="007C581B" w:rsidRPr="007C581B">
        <w:rPr>
          <w:i/>
        </w:rPr>
        <w:t xml:space="preserve">concerning about </w:t>
      </w:r>
      <w:del w:id="218" w:author="Accdon" w:date="2018-11-29T09:50:00Z">
        <w:r w:rsidR="007C581B" w:rsidRPr="007C581B">
          <w:rPr>
            <w:i/>
          </w:rPr>
          <w:delText xml:space="preserve">our work. We </w:delText>
        </w:r>
      </w:del>
      <w:ins w:id="219" w:author="Accdon" w:date="2018-11-29T09:50:00Z">
        <w:r w:rsidR="00855A43">
          <w:rPr>
            <w:i/>
          </w:rPr>
          <w:t>the paper</w:t>
        </w:r>
        <w:r w:rsidR="007C581B" w:rsidRPr="007C581B">
          <w:rPr>
            <w:i/>
          </w:rPr>
          <w:t xml:space="preserve">. </w:t>
        </w:r>
        <w:r w:rsidR="00855A43">
          <w:rPr>
            <w:i/>
          </w:rPr>
          <w:t>Accordingly, w</w:t>
        </w:r>
        <w:r w:rsidR="007C581B" w:rsidRPr="007C581B">
          <w:rPr>
            <w:i/>
          </w:rPr>
          <w:t xml:space="preserve">e </w:t>
        </w:r>
      </w:ins>
      <w:r w:rsidRPr="007C581B">
        <w:rPr>
          <w:i/>
        </w:rPr>
        <w:t>have</w:t>
      </w:r>
      <w:r w:rsidR="003B13B1">
        <w:rPr>
          <w:i/>
        </w:rPr>
        <w:t xml:space="preserve"> </w:t>
      </w:r>
      <w:r w:rsidR="003B13B1" w:rsidRPr="003B13B1">
        <w:rPr>
          <w:i/>
        </w:rPr>
        <w:t>thoroughly</w:t>
      </w:r>
      <w:r w:rsidRPr="007C581B">
        <w:rPr>
          <w:i/>
        </w:rPr>
        <w:t xml:space="preserve"> revised the </w:t>
      </w:r>
      <w:del w:id="220" w:author="Accdon" w:date="2018-11-29T09:50:00Z">
        <w:r w:rsidRPr="007C581B">
          <w:rPr>
            <w:i/>
          </w:rPr>
          <w:delText>presentation</w:delText>
        </w:r>
      </w:del>
      <w:ins w:id="221" w:author="Accdon" w:date="2018-11-29T09:50:00Z">
        <w:r w:rsidR="00855A43">
          <w:rPr>
            <w:i/>
          </w:rPr>
          <w:t>paper</w:t>
        </w:r>
      </w:ins>
      <w:r w:rsidR="00855A43" w:rsidRPr="007C581B">
        <w:rPr>
          <w:i/>
        </w:rPr>
        <w:t xml:space="preserve"> </w:t>
      </w:r>
      <w:r w:rsidRPr="007C581B">
        <w:rPr>
          <w:i/>
        </w:rPr>
        <w:t xml:space="preserve">and added several parts </w:t>
      </w:r>
      <w:del w:id="222" w:author="Accdon" w:date="2018-11-29T09:50:00Z">
        <w:r w:rsidRPr="007C581B">
          <w:rPr>
            <w:i/>
          </w:rPr>
          <w:delText>according to all</w:delText>
        </w:r>
      </w:del>
      <w:ins w:id="223" w:author="Accdon" w:date="2018-11-29T09:50:00Z">
        <w:r w:rsidR="00855A43">
          <w:rPr>
            <w:i/>
          </w:rPr>
          <w:t>based on</w:t>
        </w:r>
      </w:ins>
      <w:r w:rsidRPr="007C581B">
        <w:rPr>
          <w:i/>
        </w:rPr>
        <w:t xml:space="preserve"> the </w:t>
      </w:r>
      <w:r w:rsidR="007C581B" w:rsidRPr="007C581B">
        <w:rPr>
          <w:i/>
        </w:rPr>
        <w:t>above</w:t>
      </w:r>
      <w:del w:id="224" w:author="Accdon" w:date="2018-11-29T09:50:00Z">
        <w:r w:rsidR="007C581B" w:rsidRPr="007C581B">
          <w:rPr>
            <w:i/>
          </w:rPr>
          <w:delText>-mentioned</w:delText>
        </w:r>
      </w:del>
      <w:ins w:id="225" w:author="Accdon" w:date="2018-11-29T09:50:00Z">
        <w:r w:rsidR="00855A43">
          <w:rPr>
            <w:i/>
          </w:rPr>
          <w:t xml:space="preserve"> </w:t>
        </w:r>
      </w:ins>
      <w:r w:rsidR="007C581B" w:rsidRPr="007C581B">
        <w:rPr>
          <w:i/>
        </w:rPr>
        <w:t xml:space="preserve"> </w:t>
      </w:r>
      <w:r w:rsidRPr="007C581B">
        <w:rPr>
          <w:i/>
        </w:rPr>
        <w:t>comments.</w:t>
      </w:r>
      <w:del w:id="226" w:author="Accdon" w:date="2018-11-29T09:50:00Z">
        <w:r w:rsidRPr="007C581B">
          <w:rPr>
            <w:i/>
          </w:rPr>
          <w:delText xml:space="preserve"> Hopefully, to some extent, it has </w:delText>
        </w:r>
        <w:r w:rsidR="007C581B" w:rsidRPr="007C581B">
          <w:rPr>
            <w:i/>
          </w:rPr>
          <w:delText>some</w:delText>
        </w:r>
        <w:r w:rsidRPr="007C581B">
          <w:rPr>
            <w:i/>
          </w:rPr>
          <w:delText xml:space="preserve"> improvement</w:delText>
        </w:r>
        <w:r w:rsidR="007C581B" w:rsidRPr="007C581B">
          <w:rPr>
            <w:i/>
          </w:rPr>
          <w:delText xml:space="preserve"> suiting</w:delText>
        </w:r>
      </w:del>
      <w:ins w:id="227" w:author="Accdon" w:date="2018-11-29T09:50:00Z">
        <w:r w:rsidRPr="007C581B">
          <w:rPr>
            <w:i/>
          </w:rPr>
          <w:t xml:space="preserve"> </w:t>
        </w:r>
        <w:r w:rsidR="00855A43">
          <w:rPr>
            <w:i/>
          </w:rPr>
          <w:t>We are hopeful that the improvements make the revised version</w:t>
        </w:r>
        <w:r w:rsidR="007C581B" w:rsidRPr="007C581B">
          <w:rPr>
            <w:i/>
          </w:rPr>
          <w:t xml:space="preserve"> suit</w:t>
        </w:r>
        <w:r w:rsidR="00855A43">
          <w:rPr>
            <w:i/>
          </w:rPr>
          <w:t>able</w:t>
        </w:r>
      </w:ins>
      <w:r w:rsidR="007C581B" w:rsidRPr="007C581B">
        <w:rPr>
          <w:i/>
        </w:rPr>
        <w:t xml:space="preserve"> for publication</w:t>
      </w:r>
      <w:r w:rsidR="007C581B">
        <w:t>.</w:t>
      </w:r>
    </w:p>
    <w:sectPr w:rsidR="00FB78DF" w:rsidSect="00D95F40">
      <w:headerReference w:type="default" r:id="rId7"/>
      <w:footerReference w:type="default" r:id="rId8"/>
      <w:pgSz w:w="12240" w:h="15840"/>
      <w:pgMar w:top="1417" w:right="1417" w:bottom="1134" w:left="1417"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7" w:author="ACCDON" w:date="2018-11-28T13:12:00Z" w:initials="Accdon">
    <w:p w:rsidR="006305AC" w:rsidRDefault="006305AC">
      <w:pPr>
        <w:pStyle w:val="a4"/>
      </w:pPr>
      <w:r>
        <w:rPr>
          <w:rStyle w:val="a3"/>
        </w:rPr>
        <w:annotationRef/>
      </w:r>
      <w:r>
        <w:t>Author – Is this part of a Reviewer Comment or an Author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FDA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FDA9E" w16cid:durableId="1FA912B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BE6" w:rsidRDefault="00515BE6" w:rsidP="003A7FB0">
      <w:pPr>
        <w:spacing w:after="0" w:line="240" w:lineRule="auto"/>
      </w:pPr>
      <w:r>
        <w:separator/>
      </w:r>
    </w:p>
  </w:endnote>
  <w:endnote w:type="continuationSeparator" w:id="0">
    <w:p w:rsidR="00515BE6" w:rsidRDefault="00515BE6" w:rsidP="003A7F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B1" w:rsidRDefault="00093EB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BE6" w:rsidRDefault="00515BE6" w:rsidP="003A7FB0">
      <w:pPr>
        <w:spacing w:after="0" w:line="240" w:lineRule="auto"/>
      </w:pPr>
      <w:r>
        <w:separator/>
      </w:r>
    </w:p>
  </w:footnote>
  <w:footnote w:type="continuationSeparator" w:id="0">
    <w:p w:rsidR="00515BE6" w:rsidRDefault="00515BE6" w:rsidP="003A7F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EB1" w:rsidRDefault="00093EB1">
    <w:pPr>
      <w:pStyle w:val="a7"/>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MB">
    <w15:presenceInfo w15:providerId="None" w15:userId="LM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trackRevisions/>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F10205"/>
    <w:rsid w:val="00055DE4"/>
    <w:rsid w:val="0007061E"/>
    <w:rsid w:val="00073944"/>
    <w:rsid w:val="00093EB1"/>
    <w:rsid w:val="000C1DEE"/>
    <w:rsid w:val="0012291F"/>
    <w:rsid w:val="001A761B"/>
    <w:rsid w:val="001E793C"/>
    <w:rsid w:val="00250E52"/>
    <w:rsid w:val="00272E6B"/>
    <w:rsid w:val="00322295"/>
    <w:rsid w:val="003A0A94"/>
    <w:rsid w:val="003A7FB0"/>
    <w:rsid w:val="003B13B1"/>
    <w:rsid w:val="00414089"/>
    <w:rsid w:val="00426022"/>
    <w:rsid w:val="004A6796"/>
    <w:rsid w:val="00515BE6"/>
    <w:rsid w:val="005B2C7A"/>
    <w:rsid w:val="005D22CC"/>
    <w:rsid w:val="00616D2B"/>
    <w:rsid w:val="006305AC"/>
    <w:rsid w:val="00637210"/>
    <w:rsid w:val="00653AF2"/>
    <w:rsid w:val="006A3D48"/>
    <w:rsid w:val="007C4872"/>
    <w:rsid w:val="007C581B"/>
    <w:rsid w:val="008308D9"/>
    <w:rsid w:val="00837E83"/>
    <w:rsid w:val="00855A43"/>
    <w:rsid w:val="008C1AC0"/>
    <w:rsid w:val="008E5B51"/>
    <w:rsid w:val="008F5DFB"/>
    <w:rsid w:val="0092778D"/>
    <w:rsid w:val="009636A7"/>
    <w:rsid w:val="009E4F3F"/>
    <w:rsid w:val="00B55B1E"/>
    <w:rsid w:val="00BA590D"/>
    <w:rsid w:val="00BB25E5"/>
    <w:rsid w:val="00BE5B41"/>
    <w:rsid w:val="00C47707"/>
    <w:rsid w:val="00CA3900"/>
    <w:rsid w:val="00D443C1"/>
    <w:rsid w:val="00D95F40"/>
    <w:rsid w:val="00DB07AE"/>
    <w:rsid w:val="00DD74D2"/>
    <w:rsid w:val="00DF6FB6"/>
    <w:rsid w:val="00E34AF2"/>
    <w:rsid w:val="00ED5DBA"/>
    <w:rsid w:val="00ED6FF0"/>
    <w:rsid w:val="00F10205"/>
    <w:rsid w:val="00F37EAC"/>
    <w:rsid w:val="00F47541"/>
    <w:rsid w:val="00F64C25"/>
    <w:rsid w:val="00F97194"/>
    <w:rsid w:val="00FB78DF"/>
    <w:rsid w:val="00FE69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F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14089"/>
    <w:rPr>
      <w:sz w:val="16"/>
      <w:szCs w:val="16"/>
    </w:rPr>
  </w:style>
  <w:style w:type="paragraph" w:styleId="a4">
    <w:name w:val="annotation text"/>
    <w:basedOn w:val="a"/>
    <w:link w:val="Char"/>
    <w:uiPriority w:val="99"/>
    <w:semiHidden/>
    <w:unhideWhenUsed/>
    <w:rsid w:val="00414089"/>
    <w:pPr>
      <w:spacing w:line="240" w:lineRule="auto"/>
    </w:pPr>
    <w:rPr>
      <w:sz w:val="20"/>
      <w:szCs w:val="20"/>
    </w:rPr>
  </w:style>
  <w:style w:type="character" w:customStyle="1" w:styleId="Char">
    <w:name w:val="批注文字 Char"/>
    <w:basedOn w:val="a0"/>
    <w:link w:val="a4"/>
    <w:uiPriority w:val="99"/>
    <w:semiHidden/>
    <w:rsid w:val="00414089"/>
    <w:rPr>
      <w:sz w:val="20"/>
      <w:szCs w:val="20"/>
    </w:rPr>
  </w:style>
  <w:style w:type="paragraph" w:styleId="a5">
    <w:name w:val="annotation subject"/>
    <w:basedOn w:val="a4"/>
    <w:next w:val="a4"/>
    <w:link w:val="Char0"/>
    <w:uiPriority w:val="99"/>
    <w:semiHidden/>
    <w:unhideWhenUsed/>
    <w:rsid w:val="00414089"/>
    <w:rPr>
      <w:b/>
      <w:bCs/>
    </w:rPr>
  </w:style>
  <w:style w:type="character" w:customStyle="1" w:styleId="Char0">
    <w:name w:val="批注主题 Char"/>
    <w:basedOn w:val="Char"/>
    <w:link w:val="a5"/>
    <w:uiPriority w:val="99"/>
    <w:semiHidden/>
    <w:rsid w:val="00414089"/>
    <w:rPr>
      <w:b/>
      <w:bCs/>
      <w:sz w:val="20"/>
      <w:szCs w:val="20"/>
    </w:rPr>
  </w:style>
  <w:style w:type="paragraph" w:styleId="a6">
    <w:name w:val="Balloon Text"/>
    <w:basedOn w:val="a"/>
    <w:link w:val="Char1"/>
    <w:uiPriority w:val="99"/>
    <w:semiHidden/>
    <w:unhideWhenUsed/>
    <w:rsid w:val="00414089"/>
    <w:pPr>
      <w:spacing w:after="0" w:line="240" w:lineRule="auto"/>
    </w:pPr>
    <w:rPr>
      <w:rFonts w:ascii="Segoe UI" w:hAnsi="Segoe UI" w:cs="Segoe UI"/>
      <w:sz w:val="18"/>
      <w:szCs w:val="18"/>
    </w:rPr>
  </w:style>
  <w:style w:type="character" w:customStyle="1" w:styleId="Char1">
    <w:name w:val="批注框文本 Char"/>
    <w:basedOn w:val="a0"/>
    <w:link w:val="a6"/>
    <w:uiPriority w:val="99"/>
    <w:semiHidden/>
    <w:rsid w:val="00414089"/>
    <w:rPr>
      <w:rFonts w:ascii="Segoe UI" w:hAnsi="Segoe UI" w:cs="Segoe UI"/>
      <w:sz w:val="18"/>
      <w:szCs w:val="18"/>
    </w:rPr>
  </w:style>
  <w:style w:type="paragraph" w:styleId="a7">
    <w:name w:val="header"/>
    <w:basedOn w:val="a"/>
    <w:link w:val="Char2"/>
    <w:uiPriority w:val="99"/>
    <w:unhideWhenUsed/>
    <w:rsid w:val="003A7FB0"/>
    <w:pPr>
      <w:tabs>
        <w:tab w:val="center" w:pos="4703"/>
        <w:tab w:val="right" w:pos="9406"/>
      </w:tabs>
      <w:spacing w:after="0" w:line="240" w:lineRule="auto"/>
    </w:pPr>
  </w:style>
  <w:style w:type="character" w:customStyle="1" w:styleId="Char2">
    <w:name w:val="页眉 Char"/>
    <w:basedOn w:val="a0"/>
    <w:link w:val="a7"/>
    <w:uiPriority w:val="99"/>
    <w:rsid w:val="003A7FB0"/>
  </w:style>
  <w:style w:type="paragraph" w:styleId="a8">
    <w:name w:val="footer"/>
    <w:basedOn w:val="a"/>
    <w:link w:val="Char3"/>
    <w:uiPriority w:val="99"/>
    <w:unhideWhenUsed/>
    <w:rsid w:val="003A7FB0"/>
    <w:pPr>
      <w:tabs>
        <w:tab w:val="center" w:pos="4703"/>
        <w:tab w:val="right" w:pos="9406"/>
      </w:tabs>
      <w:spacing w:after="0" w:line="240" w:lineRule="auto"/>
    </w:pPr>
  </w:style>
  <w:style w:type="character" w:customStyle="1" w:styleId="Char3">
    <w:name w:val="页脚 Char"/>
    <w:basedOn w:val="a0"/>
    <w:link w:val="a8"/>
    <w:uiPriority w:val="99"/>
    <w:rsid w:val="003A7FB0"/>
  </w:style>
  <w:style w:type="paragraph" w:styleId="a9">
    <w:name w:val="Revision"/>
    <w:hidden/>
    <w:uiPriority w:val="99"/>
    <w:semiHidden/>
    <w:rsid w:val="008308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dsu</dc:creator>
  <cp:lastModifiedBy>Accdon</cp:lastModifiedBy>
  <cp:revision>1</cp:revision>
  <dcterms:created xsi:type="dcterms:W3CDTF">2018-11-04T07:52:00Z</dcterms:created>
  <dcterms:modified xsi:type="dcterms:W3CDTF">2018-11-29T01:50:00Z</dcterms:modified>
</cp:coreProperties>
</file>